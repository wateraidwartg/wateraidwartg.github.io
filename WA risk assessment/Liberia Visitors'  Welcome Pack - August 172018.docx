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141" w:rsidRPr="00F313F8" w:rsidRDefault="000D44C7" w:rsidP="000D44C7">
      <w:pPr>
        <w:shd w:val="clear" w:color="auto" w:fill="00B0F0"/>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rPr>
      </w:pPr>
      <w:r w:rsidRPr="00F313F8">
        <w:rPr>
          <w:rFonts w:ascii="Arial" w:hAnsi="Arial" w:cs="Arial"/>
          <w:b/>
        </w:rPr>
        <w:tab/>
      </w:r>
      <w:r w:rsidRPr="00F313F8">
        <w:rPr>
          <w:rFonts w:ascii="Arial" w:hAnsi="Arial" w:cs="Arial"/>
          <w:b/>
        </w:rPr>
        <w:tab/>
      </w:r>
      <w:r w:rsidR="00894141" w:rsidRPr="00F313F8">
        <w:rPr>
          <w:rFonts w:ascii="Arial" w:hAnsi="Arial" w:cs="Arial"/>
          <w:b/>
        </w:rPr>
        <w:t>WAWA</w:t>
      </w:r>
      <w:r w:rsidR="003E17D3">
        <w:rPr>
          <w:rFonts w:ascii="Arial" w:hAnsi="Arial" w:cs="Arial"/>
          <w:b/>
        </w:rPr>
        <w:t xml:space="preserve"> (Liberia</w:t>
      </w:r>
      <w:r w:rsidR="00491963" w:rsidRPr="00F313F8">
        <w:rPr>
          <w:rFonts w:ascii="Arial" w:hAnsi="Arial" w:cs="Arial"/>
          <w:b/>
        </w:rPr>
        <w:t>)</w:t>
      </w:r>
      <w:r w:rsidR="00894141" w:rsidRPr="00F313F8">
        <w:rPr>
          <w:rFonts w:ascii="Arial" w:hAnsi="Arial" w:cs="Arial"/>
          <w:b/>
        </w:rPr>
        <w:t xml:space="preserve"> </w:t>
      </w:r>
      <w:r w:rsidR="00491963" w:rsidRPr="00F313F8">
        <w:rPr>
          <w:rFonts w:ascii="Arial" w:hAnsi="Arial" w:cs="Arial"/>
          <w:b/>
        </w:rPr>
        <w:t>Visitors’</w:t>
      </w:r>
      <w:r w:rsidR="00894141" w:rsidRPr="00F313F8">
        <w:rPr>
          <w:rFonts w:ascii="Arial" w:hAnsi="Arial" w:cs="Arial"/>
          <w:b/>
        </w:rPr>
        <w:t xml:space="preserve"> Welcome Pack</w:t>
      </w:r>
      <w:r w:rsidRPr="00F313F8">
        <w:rPr>
          <w:rFonts w:ascii="Arial" w:hAnsi="Arial" w:cs="Arial"/>
          <w:b/>
        </w:rPr>
        <w:tab/>
      </w:r>
      <w:r w:rsidRPr="00F313F8">
        <w:rPr>
          <w:rFonts w:ascii="Arial" w:hAnsi="Arial" w:cs="Arial"/>
          <w:b/>
        </w:rPr>
        <w:tab/>
      </w:r>
      <w:r w:rsidRPr="00F313F8">
        <w:rPr>
          <w:rFonts w:ascii="Arial" w:hAnsi="Arial" w:cs="Arial"/>
          <w:b/>
        </w:rPr>
        <w:tab/>
      </w:r>
    </w:p>
    <w:tbl>
      <w:tblPr>
        <w:tblStyle w:val="TableGrid"/>
        <w:tblpPr w:leftFromText="180" w:rightFromText="180" w:vertAnchor="text" w:horzAnchor="margin" w:tblpY="4263"/>
        <w:tblW w:w="10525" w:type="dxa"/>
        <w:tblLook w:val="04A0" w:firstRow="1" w:lastRow="0" w:firstColumn="1" w:lastColumn="0" w:noHBand="0" w:noVBand="1"/>
      </w:tblPr>
      <w:tblGrid>
        <w:gridCol w:w="2324"/>
        <w:gridCol w:w="8201"/>
      </w:tblGrid>
      <w:tr w:rsidR="009F7386" w:rsidRPr="00F313F8" w:rsidTr="009F7386">
        <w:tc>
          <w:tcPr>
            <w:tcW w:w="2324" w:type="dxa"/>
            <w:shd w:val="clear" w:color="auto" w:fill="8DB3E2" w:themeFill="text2" w:themeFillTint="66"/>
          </w:tcPr>
          <w:p w:rsidR="009F7386" w:rsidRPr="00F313F8" w:rsidRDefault="009F7386" w:rsidP="009F7386">
            <w:pPr>
              <w:keepNext/>
              <w:keepLines/>
              <w:spacing w:before="480"/>
              <w:jc w:val="center"/>
              <w:outlineLvl w:val="0"/>
              <w:rPr>
                <w:rFonts w:ascii="Arial" w:eastAsiaTheme="majorEastAsia" w:hAnsi="Arial" w:cs="Arial"/>
                <w:b/>
                <w:bCs/>
              </w:rPr>
            </w:pPr>
            <w:r w:rsidRPr="00F313F8">
              <w:rPr>
                <w:rFonts w:ascii="Arial" w:eastAsiaTheme="majorEastAsia" w:hAnsi="Arial" w:cs="Arial"/>
                <w:b/>
                <w:bCs/>
              </w:rPr>
              <w:t>Scope</w:t>
            </w:r>
          </w:p>
        </w:tc>
        <w:tc>
          <w:tcPr>
            <w:tcW w:w="8201" w:type="dxa"/>
            <w:shd w:val="clear" w:color="auto" w:fill="EEECE1" w:themeFill="background2"/>
          </w:tcPr>
          <w:p w:rsidR="009F7386" w:rsidRPr="00F313F8" w:rsidRDefault="009F7386" w:rsidP="009F7386">
            <w:pPr>
              <w:jc w:val="both"/>
              <w:rPr>
                <w:rFonts w:ascii="Arial" w:eastAsiaTheme="majorEastAsia" w:hAnsi="Arial" w:cs="Arial"/>
                <w:bCs/>
              </w:rPr>
            </w:pPr>
          </w:p>
          <w:p w:rsidR="009F7386" w:rsidRPr="00F313F8" w:rsidRDefault="009F7386" w:rsidP="009F7386">
            <w:pPr>
              <w:jc w:val="center"/>
              <w:rPr>
                <w:rFonts w:ascii="Arial" w:eastAsiaTheme="majorEastAsia" w:hAnsi="Arial" w:cs="Arial"/>
                <w:b/>
                <w:bCs/>
              </w:rPr>
            </w:pPr>
          </w:p>
          <w:p w:rsidR="009F7386" w:rsidRPr="00F313F8" w:rsidRDefault="009F7386" w:rsidP="009F7386">
            <w:pPr>
              <w:jc w:val="center"/>
              <w:rPr>
                <w:rFonts w:ascii="Arial" w:eastAsiaTheme="majorEastAsia" w:hAnsi="Arial" w:cs="Arial"/>
                <w:b/>
                <w:bCs/>
              </w:rPr>
            </w:pPr>
            <w:r w:rsidRPr="00F313F8">
              <w:rPr>
                <w:rFonts w:ascii="Arial" w:eastAsiaTheme="majorEastAsia" w:hAnsi="Arial" w:cs="Arial"/>
                <w:b/>
                <w:bCs/>
              </w:rPr>
              <w:t>Regional People Management Framework</w:t>
            </w:r>
          </w:p>
        </w:tc>
      </w:tr>
      <w:tr w:rsidR="009F7386" w:rsidRPr="00F313F8" w:rsidTr="009F7386">
        <w:tc>
          <w:tcPr>
            <w:tcW w:w="2324" w:type="dxa"/>
            <w:shd w:val="clear" w:color="auto" w:fill="8DB3E2" w:themeFill="text2" w:themeFillTint="66"/>
          </w:tcPr>
          <w:p w:rsidR="009F7386" w:rsidRPr="00F313F8" w:rsidRDefault="009F7386" w:rsidP="009F7386">
            <w:pPr>
              <w:keepNext/>
              <w:keepLines/>
              <w:spacing w:before="480"/>
              <w:jc w:val="center"/>
              <w:outlineLvl w:val="0"/>
              <w:rPr>
                <w:rFonts w:ascii="Arial" w:eastAsiaTheme="majorEastAsia" w:hAnsi="Arial" w:cs="Arial"/>
                <w:b/>
                <w:bCs/>
              </w:rPr>
            </w:pPr>
            <w:r w:rsidRPr="00F313F8">
              <w:rPr>
                <w:rFonts w:ascii="Arial" w:eastAsiaTheme="majorEastAsia" w:hAnsi="Arial" w:cs="Arial"/>
                <w:b/>
                <w:bCs/>
              </w:rPr>
              <w:t>Introduction</w:t>
            </w:r>
            <w:r w:rsidRPr="00F313F8">
              <w:rPr>
                <w:rFonts w:ascii="Arial" w:eastAsia="Times New Roman" w:hAnsi="Arial" w:cs="Arial"/>
                <w:lang w:val="en-US"/>
              </w:rPr>
              <w:tab/>
            </w:r>
          </w:p>
        </w:tc>
        <w:tc>
          <w:tcPr>
            <w:tcW w:w="8201" w:type="dxa"/>
            <w:shd w:val="clear" w:color="auto" w:fill="EEECE1" w:themeFill="background2"/>
          </w:tcPr>
          <w:p w:rsidR="009F7386" w:rsidRPr="00F313F8" w:rsidRDefault="009F7386" w:rsidP="009F7386">
            <w:pPr>
              <w:jc w:val="both"/>
              <w:rPr>
                <w:rFonts w:ascii="Arial" w:eastAsiaTheme="majorEastAsia" w:hAnsi="Arial" w:cs="Arial"/>
                <w:bCs/>
              </w:rPr>
            </w:pPr>
          </w:p>
          <w:p w:rsidR="009F7386" w:rsidRPr="00F313F8" w:rsidRDefault="009F7386" w:rsidP="009F7386">
            <w:pPr>
              <w:jc w:val="both"/>
              <w:rPr>
                <w:rFonts w:ascii="Arial" w:eastAsia="Calibri" w:hAnsi="Arial" w:cs="Arial"/>
              </w:rPr>
            </w:pPr>
            <w:r w:rsidRPr="00F313F8">
              <w:rPr>
                <w:rFonts w:ascii="Arial" w:eastAsiaTheme="majorEastAsia" w:hAnsi="Arial" w:cs="Arial"/>
                <w:bCs/>
              </w:rPr>
              <w:t>The nature of WaterAid’s work necessitates working in volatile and sometimes violent environments. At times this presents a threat to the security and well-being of our staff; an issue the organisation takes very seriously.</w:t>
            </w:r>
          </w:p>
          <w:p w:rsidR="009F7386" w:rsidRPr="00F313F8" w:rsidRDefault="009F7386" w:rsidP="009F7386">
            <w:pPr>
              <w:jc w:val="both"/>
              <w:rPr>
                <w:rFonts w:ascii="Arial" w:eastAsia="Calibri" w:hAnsi="Arial" w:cs="Arial"/>
              </w:rPr>
            </w:pPr>
          </w:p>
          <w:p w:rsidR="009F7386" w:rsidRPr="00F313F8" w:rsidRDefault="009F7386" w:rsidP="009F7386">
            <w:pPr>
              <w:jc w:val="both"/>
              <w:rPr>
                <w:rFonts w:ascii="Arial" w:eastAsia="Calibri" w:hAnsi="Arial" w:cs="Arial"/>
              </w:rPr>
            </w:pPr>
            <w:r w:rsidRPr="00F313F8">
              <w:rPr>
                <w:rFonts w:ascii="Arial" w:eastAsia="Calibri" w:hAnsi="Arial" w:cs="Arial"/>
              </w:rPr>
              <w:t>A Country Welcome Pack provides staff and visitors with a broad overview of the environment in which they are working or travelling to including essential security information good to know prior to visiting. It describes other factors that may not be included in a security plan such as currency information, cultural norms, local considerations, sensitivities, etc.</w:t>
            </w:r>
          </w:p>
        </w:tc>
      </w:tr>
      <w:tr w:rsidR="009F7386" w:rsidRPr="00F313F8" w:rsidTr="009F7386">
        <w:tc>
          <w:tcPr>
            <w:tcW w:w="2324" w:type="dxa"/>
            <w:shd w:val="clear" w:color="auto" w:fill="8DB3E2" w:themeFill="text2" w:themeFillTint="66"/>
          </w:tcPr>
          <w:p w:rsidR="009F7386" w:rsidRPr="00F313F8" w:rsidRDefault="009F7386" w:rsidP="009F7386">
            <w:pPr>
              <w:keepNext/>
              <w:keepLines/>
              <w:spacing w:before="480"/>
              <w:jc w:val="center"/>
              <w:outlineLvl w:val="0"/>
              <w:rPr>
                <w:rFonts w:ascii="Arial" w:eastAsiaTheme="majorEastAsia" w:hAnsi="Arial" w:cs="Arial"/>
                <w:b/>
                <w:bCs/>
              </w:rPr>
            </w:pPr>
            <w:r w:rsidRPr="00F313F8">
              <w:rPr>
                <w:rFonts w:ascii="Arial" w:eastAsiaTheme="majorEastAsia" w:hAnsi="Arial" w:cs="Arial"/>
                <w:b/>
                <w:bCs/>
              </w:rPr>
              <w:t>Purpose</w:t>
            </w:r>
          </w:p>
        </w:tc>
        <w:tc>
          <w:tcPr>
            <w:tcW w:w="8201" w:type="dxa"/>
            <w:shd w:val="clear" w:color="auto" w:fill="EEECE1" w:themeFill="background2"/>
          </w:tcPr>
          <w:p w:rsidR="009F7386" w:rsidRPr="00F313F8" w:rsidRDefault="009F7386" w:rsidP="009F7386">
            <w:pPr>
              <w:jc w:val="both"/>
              <w:rPr>
                <w:rFonts w:ascii="Arial" w:eastAsia="Calibri" w:hAnsi="Arial" w:cs="Arial"/>
              </w:rPr>
            </w:pPr>
          </w:p>
          <w:p w:rsidR="009F7386" w:rsidRPr="00F313F8" w:rsidRDefault="009F7386" w:rsidP="009F7386">
            <w:pPr>
              <w:jc w:val="both"/>
              <w:rPr>
                <w:rFonts w:ascii="Arial" w:eastAsia="Calibri" w:hAnsi="Arial" w:cs="Arial"/>
              </w:rPr>
            </w:pPr>
            <w:r w:rsidRPr="00F313F8">
              <w:rPr>
                <w:rFonts w:ascii="Arial" w:eastAsia="Calibri" w:hAnsi="Arial" w:cs="Arial"/>
              </w:rPr>
              <w:t>The aim of this document is to inform short-term visitors of useful information that is important for their visit. Your welcome pack should:</w:t>
            </w:r>
          </w:p>
          <w:p w:rsidR="009F7386" w:rsidRPr="00F313F8" w:rsidRDefault="009F7386" w:rsidP="009F7386">
            <w:pPr>
              <w:jc w:val="both"/>
              <w:rPr>
                <w:rFonts w:ascii="Arial" w:eastAsia="Calibri" w:hAnsi="Arial" w:cs="Arial"/>
              </w:rPr>
            </w:pP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Provide a brief summary of the country including safety and security</w:t>
            </w: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Provide information on cultural practices</w:t>
            </w: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Provide information regarding airports and accommodation</w:t>
            </w: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Provide useful hints and tips regarding dress, communications, electricity, currency, eating out, getting around, health and climate.</w:t>
            </w: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 xml:space="preserve">Contain a short declaration to be signed by the visitor after the In-Country security briefing, whereby acknowledging that s/he is informed and understand the risks (informed consent). </w:t>
            </w:r>
          </w:p>
          <w:p w:rsidR="009F7386" w:rsidRPr="00F313F8" w:rsidRDefault="009F7386" w:rsidP="009F7386">
            <w:pPr>
              <w:pStyle w:val="ListParagraph"/>
              <w:numPr>
                <w:ilvl w:val="0"/>
                <w:numId w:val="2"/>
              </w:numPr>
              <w:jc w:val="both"/>
              <w:rPr>
                <w:rFonts w:ascii="Arial" w:eastAsia="Calibri" w:hAnsi="Arial" w:cs="Arial"/>
              </w:rPr>
            </w:pPr>
            <w:r w:rsidRPr="00F313F8">
              <w:rPr>
                <w:rFonts w:ascii="Arial" w:eastAsia="Calibri" w:hAnsi="Arial" w:cs="Arial"/>
              </w:rPr>
              <w:t>To satisfy one of the requirements of WA’s duty of care.</w:t>
            </w:r>
          </w:p>
          <w:p w:rsidR="009F7386" w:rsidRPr="00F313F8" w:rsidRDefault="009F7386" w:rsidP="009F7386">
            <w:pPr>
              <w:jc w:val="both"/>
              <w:rPr>
                <w:rFonts w:ascii="Arial" w:eastAsia="Calibri" w:hAnsi="Arial" w:cs="Arial"/>
              </w:rPr>
            </w:pPr>
          </w:p>
          <w:p w:rsidR="009F7386" w:rsidRPr="00F313F8" w:rsidRDefault="009F7386" w:rsidP="009F7386">
            <w:pPr>
              <w:jc w:val="both"/>
              <w:rPr>
                <w:rFonts w:ascii="Arial" w:eastAsiaTheme="majorEastAsia" w:hAnsi="Arial" w:cs="Arial"/>
                <w:b/>
                <w:bCs/>
                <w:color w:val="365F91" w:themeColor="accent1" w:themeShade="BF"/>
              </w:rPr>
            </w:pPr>
            <w:r w:rsidRPr="00F313F8">
              <w:rPr>
                <w:rFonts w:ascii="Arial" w:eastAsia="Calibri" w:hAnsi="Arial" w:cs="Arial"/>
              </w:rPr>
              <w:t>Preferably visitors should be able to access this – or receive by mail – prior to departing for your country as a Pre-Departure brief.</w:t>
            </w:r>
          </w:p>
        </w:tc>
      </w:tr>
      <w:tr w:rsidR="009F7386" w:rsidRPr="00F313F8" w:rsidTr="009F7386">
        <w:tc>
          <w:tcPr>
            <w:tcW w:w="2324" w:type="dxa"/>
            <w:shd w:val="clear" w:color="auto" w:fill="8DB3E2" w:themeFill="text2" w:themeFillTint="66"/>
          </w:tcPr>
          <w:p w:rsidR="009F7386" w:rsidRPr="00F313F8" w:rsidRDefault="009F7386" w:rsidP="009F7386">
            <w:pPr>
              <w:keepNext/>
              <w:keepLines/>
              <w:spacing w:before="480"/>
              <w:jc w:val="center"/>
              <w:outlineLvl w:val="0"/>
              <w:rPr>
                <w:rFonts w:ascii="Arial" w:eastAsiaTheme="majorEastAsia" w:hAnsi="Arial" w:cs="Arial"/>
                <w:b/>
                <w:bCs/>
              </w:rPr>
            </w:pPr>
            <w:r w:rsidRPr="00F313F8">
              <w:rPr>
                <w:rFonts w:ascii="Arial" w:eastAsiaTheme="majorEastAsia" w:hAnsi="Arial" w:cs="Arial"/>
                <w:b/>
                <w:bCs/>
              </w:rPr>
              <w:t>First Published</w:t>
            </w:r>
          </w:p>
        </w:tc>
        <w:tc>
          <w:tcPr>
            <w:tcW w:w="8201" w:type="dxa"/>
            <w:shd w:val="clear" w:color="auto" w:fill="EEECE1" w:themeFill="background2"/>
          </w:tcPr>
          <w:p w:rsidR="009F7386" w:rsidRPr="00F313F8" w:rsidRDefault="009F7386" w:rsidP="009F7386">
            <w:pPr>
              <w:tabs>
                <w:tab w:val="left" w:pos="720"/>
                <w:tab w:val="center" w:pos="4320"/>
                <w:tab w:val="right" w:pos="8640"/>
              </w:tabs>
              <w:snapToGrid w:val="0"/>
              <w:jc w:val="both"/>
              <w:rPr>
                <w:rFonts w:ascii="Arial" w:eastAsiaTheme="majorEastAsia" w:hAnsi="Arial" w:cs="Arial"/>
                <w:b/>
                <w:bCs/>
                <w:color w:val="365F91" w:themeColor="accent1" w:themeShade="BF"/>
              </w:rPr>
            </w:pPr>
          </w:p>
          <w:p w:rsidR="009F7386" w:rsidRPr="00F313F8" w:rsidRDefault="009F7386" w:rsidP="009F7386">
            <w:pPr>
              <w:tabs>
                <w:tab w:val="left" w:pos="720"/>
                <w:tab w:val="center" w:pos="4320"/>
                <w:tab w:val="right" w:pos="8640"/>
              </w:tabs>
              <w:snapToGrid w:val="0"/>
              <w:jc w:val="center"/>
              <w:rPr>
                <w:rFonts w:ascii="Arial" w:eastAsiaTheme="majorEastAsia" w:hAnsi="Arial" w:cs="Arial"/>
                <w:b/>
                <w:bCs/>
                <w:color w:val="365F91" w:themeColor="accent1" w:themeShade="BF"/>
              </w:rPr>
            </w:pPr>
            <w:r>
              <w:rPr>
                <w:rFonts w:ascii="Arial" w:eastAsiaTheme="majorEastAsia" w:hAnsi="Arial" w:cs="Arial"/>
                <w:b/>
                <w:bCs/>
                <w:color w:val="365F91" w:themeColor="accent1" w:themeShade="BF"/>
              </w:rPr>
              <w:t>2017</w:t>
            </w:r>
          </w:p>
        </w:tc>
      </w:tr>
      <w:tr w:rsidR="009F7386" w:rsidRPr="00F313F8" w:rsidTr="009F7386">
        <w:tc>
          <w:tcPr>
            <w:tcW w:w="2324" w:type="dxa"/>
            <w:shd w:val="clear" w:color="auto" w:fill="8DB3E2" w:themeFill="text2" w:themeFillTint="66"/>
          </w:tcPr>
          <w:p w:rsidR="009F7386" w:rsidRPr="00F313F8" w:rsidRDefault="009F7386" w:rsidP="009F7386">
            <w:pPr>
              <w:keepNext/>
              <w:keepLines/>
              <w:spacing w:before="480"/>
              <w:jc w:val="center"/>
              <w:outlineLvl w:val="0"/>
              <w:rPr>
                <w:rFonts w:ascii="Arial" w:eastAsiaTheme="majorEastAsia" w:hAnsi="Arial" w:cs="Arial"/>
                <w:b/>
                <w:bCs/>
              </w:rPr>
            </w:pPr>
            <w:r w:rsidRPr="00F313F8">
              <w:rPr>
                <w:rFonts w:ascii="Arial" w:eastAsiaTheme="majorEastAsia" w:hAnsi="Arial" w:cs="Arial"/>
                <w:b/>
                <w:bCs/>
              </w:rPr>
              <w:t>First Revision</w:t>
            </w:r>
          </w:p>
        </w:tc>
        <w:tc>
          <w:tcPr>
            <w:tcW w:w="8201" w:type="dxa"/>
            <w:shd w:val="clear" w:color="auto" w:fill="EEECE1" w:themeFill="background2"/>
          </w:tcPr>
          <w:p w:rsidR="009F7386" w:rsidRPr="003E17D3" w:rsidRDefault="009F7386" w:rsidP="009F7386">
            <w:pPr>
              <w:keepNext/>
              <w:keepLines/>
              <w:spacing w:before="480"/>
              <w:jc w:val="center"/>
              <w:outlineLvl w:val="0"/>
              <w:rPr>
                <w:rFonts w:ascii="Arial" w:eastAsiaTheme="majorEastAsia" w:hAnsi="Arial" w:cs="Arial"/>
                <w:b/>
                <w:bCs/>
                <w:color w:val="365F91" w:themeColor="accent1" w:themeShade="BF"/>
              </w:rPr>
            </w:pPr>
            <w:r w:rsidRPr="003E17D3">
              <w:rPr>
                <w:rFonts w:ascii="Arial" w:eastAsiaTheme="majorEastAsia" w:hAnsi="Arial" w:cs="Arial"/>
                <w:b/>
                <w:bCs/>
                <w:color w:val="365F91" w:themeColor="accent1" w:themeShade="BF"/>
              </w:rPr>
              <w:t>2018</w:t>
            </w:r>
          </w:p>
        </w:tc>
      </w:tr>
    </w:tbl>
    <w:p w:rsidR="000D44C7" w:rsidRPr="00F313F8" w:rsidRDefault="000D7418" w:rsidP="009F7386">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jc w:val="center"/>
        <w:rPr>
          <w:rFonts w:ascii="Arial" w:hAnsi="Arial" w:cs="Arial"/>
          <w:b/>
        </w:rPr>
      </w:pPr>
      <w:r>
        <w:rPr>
          <w:noProof/>
        </w:rPr>
        <w:drawing>
          <wp:inline distT="0" distB="0" distL="0" distR="0" wp14:anchorId="0B89FECB" wp14:editId="48006D50">
            <wp:extent cx="5018405" cy="2657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743" cy="2680424"/>
                    </a:xfrm>
                    <a:prstGeom prst="rect">
                      <a:avLst/>
                    </a:prstGeom>
                    <a:noFill/>
                    <a:ln>
                      <a:noFill/>
                    </a:ln>
                  </pic:spPr>
                </pic:pic>
              </a:graphicData>
            </a:graphic>
          </wp:inline>
        </w:drawing>
      </w:r>
    </w:p>
    <w:p w:rsidR="00226DF8" w:rsidRPr="00F313F8" w:rsidRDefault="00226DF8">
      <w:pPr>
        <w:rPr>
          <w:rFonts w:ascii="Arial" w:hAnsi="Arial" w:cs="Arial"/>
        </w:rPr>
      </w:pPr>
    </w:p>
    <w:p w:rsidR="00866763" w:rsidRDefault="00866763">
      <w:pPr>
        <w:rPr>
          <w:rFonts w:ascii="Arial" w:hAnsi="Arial" w:cs="Arial"/>
        </w:rPr>
      </w:pPr>
    </w:p>
    <w:p w:rsidR="00E374F1" w:rsidRPr="00F313F8" w:rsidRDefault="00E374F1">
      <w:pPr>
        <w:rPr>
          <w:rFonts w:ascii="Arial" w:hAnsi="Arial" w:cs="Arial"/>
        </w:rPr>
      </w:pPr>
    </w:p>
    <w:p w:rsidR="00894141" w:rsidRPr="00F313F8" w:rsidRDefault="00894141" w:rsidP="00894141">
      <w:pPr>
        <w:spacing w:after="0" w:line="240" w:lineRule="auto"/>
        <w:rPr>
          <w:rFonts w:ascii="Arial" w:eastAsia="Times New Roman" w:hAnsi="Arial" w:cs="Arial"/>
          <w:b/>
          <w:bCs/>
          <w:caps/>
          <w:lang w:val="en-US"/>
        </w:rPr>
      </w:pPr>
      <w:bookmarkStart w:id="0" w:name="_Toc293582181"/>
      <w:r w:rsidRPr="00F313F8">
        <w:rPr>
          <w:rFonts w:ascii="Arial" w:eastAsia="Times New Roman" w:hAnsi="Arial" w:cs="Arial"/>
          <w:b/>
          <w:bCs/>
          <w:caps/>
          <w:lang w:val="en-US"/>
        </w:rPr>
        <w:t>CHAPTER 1: Global Security Framework</w:t>
      </w:r>
      <w:bookmarkEnd w:id="0"/>
    </w:p>
    <w:p w:rsidR="00894141" w:rsidRPr="00F313F8" w:rsidRDefault="00894141" w:rsidP="00894141">
      <w:pPr>
        <w:spacing w:after="0" w:line="240" w:lineRule="auto"/>
        <w:rPr>
          <w:rFonts w:ascii="Arial" w:eastAsia="Times New Roman" w:hAnsi="Arial" w:cs="Arial"/>
          <w:lang w:val="en-US"/>
        </w:rPr>
      </w:pPr>
      <w:r w:rsidRPr="00F313F8">
        <w:rPr>
          <w:rFonts w:ascii="Arial" w:eastAsia="Times New Roman" w:hAnsi="Arial" w:cs="Arial"/>
          <w:noProof/>
          <w:lang w:eastAsia="en-GB"/>
        </w:rPr>
        <mc:AlternateContent>
          <mc:Choice Requires="wps">
            <w:drawing>
              <wp:anchor distT="0" distB="0" distL="114300" distR="114300" simplePos="0" relativeHeight="251659264" behindDoc="0" locked="0" layoutInCell="1" allowOverlap="1" wp14:anchorId="7836CF40" wp14:editId="69B9BB64">
                <wp:simplePos x="0" y="0"/>
                <wp:positionH relativeFrom="column">
                  <wp:posOffset>6350</wp:posOffset>
                </wp:positionH>
                <wp:positionV relativeFrom="paragraph">
                  <wp:posOffset>3810</wp:posOffset>
                </wp:positionV>
                <wp:extent cx="3530600" cy="12700"/>
                <wp:effectExtent l="0" t="0" r="31750" b="254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30600"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DA044"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pt" to="27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"/>
            </w:pict>
          </mc:Fallback>
        </mc:AlternateContent>
      </w:r>
    </w:p>
    <w:p w:rsidR="00894141" w:rsidRPr="00F313F8" w:rsidRDefault="00894141" w:rsidP="00894141">
      <w:pPr>
        <w:spacing w:after="0" w:line="240" w:lineRule="auto"/>
        <w:rPr>
          <w:rFonts w:ascii="Arial" w:eastAsia="Times New Roman" w:hAnsi="Arial" w:cs="Arial"/>
          <w:b/>
          <w:lang w:val="en-US"/>
        </w:rPr>
      </w:pPr>
      <w:r w:rsidRPr="00F313F8">
        <w:rPr>
          <w:rFonts w:ascii="Arial" w:eastAsia="Times New Roman" w:hAnsi="Arial" w:cs="Arial"/>
          <w:b/>
          <w:lang w:val="en-US"/>
        </w:rPr>
        <w:t>1.1</w:t>
      </w:r>
      <w:r w:rsidRPr="00F313F8">
        <w:rPr>
          <w:rFonts w:ascii="Arial" w:eastAsia="Times New Roman" w:hAnsi="Arial" w:cs="Arial"/>
          <w:b/>
          <w:lang w:val="en-US"/>
        </w:rPr>
        <w:tab/>
        <w:t>Global Security Framework</w:t>
      </w:r>
    </w:p>
    <w:p w:rsidR="00894141" w:rsidRPr="00F313F8" w:rsidRDefault="00894141" w:rsidP="00894141">
      <w:pPr>
        <w:spacing w:after="0" w:line="240" w:lineRule="auto"/>
        <w:rPr>
          <w:rFonts w:ascii="Arial" w:eastAsia="Times New Roman" w:hAnsi="Arial" w:cs="Arial"/>
          <w:lang w:val="en-US" w:eastAsia="en-GB"/>
        </w:rPr>
      </w:pPr>
    </w:p>
    <w:p w:rsidR="00894141" w:rsidRPr="00F313F8" w:rsidRDefault="00894141" w:rsidP="00894141">
      <w:pPr>
        <w:numPr>
          <w:ilvl w:val="2"/>
          <w:numId w:val="1"/>
        </w:numPr>
        <w:spacing w:after="0" w:line="240" w:lineRule="auto"/>
        <w:rPr>
          <w:rFonts w:ascii="Arial" w:eastAsia="Times New Roman" w:hAnsi="Arial" w:cs="Arial"/>
          <w:lang w:val="en-US"/>
        </w:rPr>
      </w:pPr>
      <w:r w:rsidRPr="00F313F8">
        <w:rPr>
          <w:rFonts w:ascii="Arial" w:eastAsia="Times New Roman" w:hAnsi="Arial" w:cs="Arial"/>
          <w:lang w:val="en-US"/>
        </w:rPr>
        <w:t xml:space="preserve">This document is part of the Global Security Framework that consists of policies, a toolkit, procedures and a template pack, as illustrated below. </w:t>
      </w:r>
    </w:p>
    <w:p w:rsidR="00894141" w:rsidRPr="00F313F8" w:rsidRDefault="00ED6D07" w:rsidP="00894141">
      <w:pPr>
        <w:spacing w:after="0" w:line="240" w:lineRule="auto"/>
        <w:rPr>
          <w:rFonts w:ascii="Arial" w:eastAsia="Times New Roman" w:hAnsi="Arial" w:cs="Arial"/>
          <w:lang w:val="en-US"/>
        </w:rPr>
      </w:pPr>
      <w:r w:rsidRPr="00F313F8">
        <w:rPr>
          <w:rFonts w:ascii="Arial" w:eastAsia="Times New Roman" w:hAnsi="Arial" w:cs="Arial"/>
          <w:noProof/>
          <w:lang w:eastAsia="en-GB"/>
        </w:rPr>
        <mc:AlternateContent>
          <mc:Choice Requires="wpg">
            <w:drawing>
              <wp:anchor distT="0" distB="0" distL="114300" distR="114300" simplePos="0" relativeHeight="251660288" behindDoc="1" locked="0" layoutInCell="1" allowOverlap="1" wp14:anchorId="455AFE6D" wp14:editId="4EDF6A32">
                <wp:simplePos x="0" y="0"/>
                <wp:positionH relativeFrom="column">
                  <wp:posOffset>336550</wp:posOffset>
                </wp:positionH>
                <wp:positionV relativeFrom="paragraph">
                  <wp:posOffset>251460</wp:posOffset>
                </wp:positionV>
                <wp:extent cx="6193790" cy="6066790"/>
                <wp:effectExtent l="57150" t="19050" r="73660" b="86360"/>
                <wp:wrapTight wrapText="bothSides">
                  <wp:wrapPolygon edited="0">
                    <wp:start x="465" y="-68"/>
                    <wp:lineTo x="-199" y="0"/>
                    <wp:lineTo x="-199" y="21501"/>
                    <wp:lineTo x="531" y="21840"/>
                    <wp:lineTo x="21060" y="21840"/>
                    <wp:lineTo x="21259" y="21704"/>
                    <wp:lineTo x="21790" y="20687"/>
                    <wp:lineTo x="21790" y="1017"/>
                    <wp:lineTo x="21392" y="339"/>
                    <wp:lineTo x="21126" y="-68"/>
                    <wp:lineTo x="465" y="-68"/>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066790"/>
                          <a:chOff x="0" y="0"/>
                          <a:chExt cx="6193691" cy="6066692"/>
                        </a:xfrm>
                      </wpg:grpSpPr>
                      <wps:wsp>
                        <wps:cNvPr id="3" name="Rounded Rectangle 3"/>
                        <wps:cNvSpPr>
                          <a:spLocks noChangeArrowheads="1"/>
                        </wps:cNvSpPr>
                        <wps:spPr bwMode="auto">
                          <a:xfrm>
                            <a:off x="0" y="0"/>
                            <a:ext cx="1465384"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Policies</w:t>
                              </w:r>
                            </w:p>
                          </w:txbxContent>
                        </wps:txbx>
                        <wps:bodyPr rot="0" vert="horz" wrap="square" lIns="91440" tIns="45720" rIns="91440" bIns="45720" anchor="t" anchorCtr="0" upright="1">
                          <a:noAutofit/>
                        </wps:bodyPr>
                      </wps:wsp>
                      <wps:wsp>
                        <wps:cNvPr id="4" name="Rounded Rectangle 4"/>
                        <wps:cNvSpPr>
                          <a:spLocks noChangeArrowheads="1"/>
                        </wps:cNvSpPr>
                        <wps:spPr bwMode="auto">
                          <a:xfrm>
                            <a:off x="1559181" y="0"/>
                            <a:ext cx="1469279"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Toolkit</w:t>
                              </w:r>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3124226" y="0"/>
                            <a:ext cx="1467312"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Procedures</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4691220" y="0"/>
                            <a:ext cx="1502471"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Templates</w:t>
                              </w:r>
                            </w:p>
                          </w:txbxContent>
                        </wps:txbx>
                        <wps:bodyPr rot="0" vert="horz" wrap="square" lIns="91440" tIns="45720" rIns="91440" bIns="45720" anchor="t" anchorCtr="0" upright="1">
                          <a:noAutofit/>
                        </wps:bodyPr>
                      </wps:wsp>
                      <wps:wsp>
                        <wps:cNvPr id="7" name="Rounded Rectangle 7"/>
                        <wps:cNvSpPr>
                          <a:spLocks noChangeArrowheads="1"/>
                        </wps:cNvSpPr>
                        <wps:spPr bwMode="auto">
                          <a:xfrm>
                            <a:off x="92807" y="2531273"/>
                            <a:ext cx="1279770"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Global Security Policy</w:t>
                              </w:r>
                            </w:p>
                          </w:txbxContent>
                        </wps:txbx>
                        <wps:bodyPr rot="0" vert="horz" wrap="square" lIns="91440" tIns="45720" rIns="91440" bIns="45720" anchor="ctr" anchorCtr="0" upright="1">
                          <a:noAutofit/>
                        </wps:bodyPr>
                      </wps:wsp>
                      <wps:wsp>
                        <wps:cNvPr id="8" name="Rounded Rectangle 8"/>
                        <wps:cNvSpPr>
                          <a:spLocks noChangeArrowheads="1"/>
                        </wps:cNvSpPr>
                        <wps:spPr bwMode="auto">
                          <a:xfrm>
                            <a:off x="3217993" y="275902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Emergency Number</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3217996" y="894859"/>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Crisis Management</w:t>
                              </w:r>
                            </w:p>
                          </w:txbxContent>
                        </wps:txbx>
                        <wps:bodyPr rot="0" vert="horz" wrap="square" lIns="91440" tIns="45720" rIns="91440" bIns="45720" anchor="ctr" anchorCtr="0" upright="1">
                          <a:noAutofit/>
                        </wps:bodyPr>
                      </wps:wsp>
                      <wps:wsp>
                        <wps:cNvPr id="10" name="Rounded Rectangle 10"/>
                        <wps:cNvSpPr>
                          <a:spLocks noChangeArrowheads="1"/>
                        </wps:cNvSpPr>
                        <wps:spPr bwMode="auto">
                          <a:xfrm>
                            <a:off x="3217996" y="4722841"/>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wps:txbx>
                        <wps:bodyPr rot="0" vert="horz" wrap="square" lIns="91440" tIns="45720" rIns="91440" bIns="45720" anchor="ctr" anchorCtr="0" upright="1">
                          <a:noAutofit/>
                        </wps:bodyPr>
                      </wps:wsp>
                      <wps:wsp>
                        <wps:cNvPr id="11" name="Rounded Rectangle 11"/>
                        <wps:cNvSpPr>
                          <a:spLocks noChangeArrowheads="1"/>
                        </wps:cNvSpPr>
                        <wps:spPr bwMode="auto">
                          <a:xfrm>
                            <a:off x="3217991" y="540455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Repatriation of Deceased</w:t>
                              </w:r>
                            </w:p>
                          </w:txbxContent>
                        </wps:txbx>
                        <wps:bodyPr rot="0" vert="horz" wrap="square" lIns="91440" tIns="45720" rIns="91440" bIns="45720" anchor="ctr" anchorCtr="0" upright="1">
                          <a:noAutofit/>
                        </wps:bodyPr>
                      </wps:wsp>
                      <wps:wsp>
                        <wps:cNvPr id="12" name="Rounded Rectangle 12"/>
                        <wps:cNvSpPr>
                          <a:spLocks noChangeArrowheads="1"/>
                        </wps:cNvSpPr>
                        <wps:spPr bwMode="auto">
                          <a:xfrm>
                            <a:off x="3217992" y="3409463"/>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Psychosocial Care</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17995" y="154744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Incident Reporting</w:t>
                              </w:r>
                            </w:p>
                          </w:txbxContent>
                        </wps:txbx>
                        <wps:bodyPr rot="0" vert="horz" wrap="square" lIns="91440" tIns="45720" rIns="91440" bIns="45720" anchor="ctr" anchorCtr="0" upright="1">
                          <a:noAutofit/>
                        </wps:bodyPr>
                      </wps:wsp>
                      <wps:wsp>
                        <wps:cNvPr id="14" name="Rounded Rectangle 14"/>
                        <wps:cNvSpPr>
                          <a:spLocks noChangeArrowheads="1"/>
                        </wps:cNvSpPr>
                        <wps:spPr bwMode="auto">
                          <a:xfrm>
                            <a:off x="3217994" y="2211742"/>
                            <a:ext cx="1279771" cy="45720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 xml:space="preserve">Kidnap </w:t>
                              </w:r>
                            </w:p>
                          </w:txbxContent>
                        </wps:txbx>
                        <wps:bodyPr rot="0" vert="horz" wrap="square" lIns="91440" tIns="45720" rIns="91440" bIns="45720" anchor="ctr" anchorCtr="0" upright="1">
                          <a:noAutofit/>
                        </wps:bodyPr>
                      </wps:wsp>
                      <wps:wsp>
                        <wps:cNvPr id="15" name="Rounded Rectangle 15"/>
                        <wps:cNvSpPr>
                          <a:spLocks noChangeArrowheads="1"/>
                        </wps:cNvSpPr>
                        <wps:spPr bwMode="auto">
                          <a:xfrm>
                            <a:off x="1653932" y="1654905"/>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Handbook</w:t>
                              </w:r>
                            </w:p>
                          </w:txbxContent>
                        </wps:txbx>
                        <wps:bodyPr rot="0" vert="horz" wrap="square" lIns="91440" tIns="45720" rIns="91440" bIns="45720" anchor="ctr" anchorCtr="0" upright="1">
                          <a:noAutofit/>
                        </wps:bodyPr>
                      </wps:wsp>
                      <wps:wsp>
                        <wps:cNvPr id="16" name="Rounded Rectangle 16"/>
                        <wps:cNvSpPr>
                          <a:spLocks noChangeArrowheads="1"/>
                        </wps:cNvSpPr>
                        <wps:spPr bwMode="auto">
                          <a:xfrm>
                            <a:off x="1653933" y="3661514"/>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Essential Security Package</w:t>
                              </w:r>
                            </w:p>
                          </w:txbxContent>
                        </wps:txbx>
                        <wps:bodyPr rot="0" vert="horz" wrap="square" lIns="91440" tIns="45720" rIns="91440" bIns="45720" anchor="ctr" anchorCtr="0" upright="1">
                          <a:noAutofit/>
                        </wps:bodyPr>
                      </wps:wsp>
                      <wps:wsp>
                        <wps:cNvPr id="17" name="Rounded Rectangle 17"/>
                        <wps:cNvSpPr>
                          <a:spLocks noChangeArrowheads="1"/>
                        </wps:cNvSpPr>
                        <wps:spPr bwMode="auto">
                          <a:xfrm>
                            <a:off x="4798680" y="894859"/>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Plan</w:t>
                              </w:r>
                            </w:p>
                          </w:txbxContent>
                        </wps:txbx>
                        <wps:bodyPr rot="0" vert="horz" wrap="square" lIns="91440" tIns="45720" rIns="91440" bIns="45720" anchor="ctr" anchorCtr="0" upright="1">
                          <a:noAutofit/>
                        </wps:bodyPr>
                      </wps:wsp>
                      <wps:wsp>
                        <wps:cNvPr id="18" name="Rounded Rectangle 18"/>
                        <wps:cNvSpPr>
                          <a:spLocks noChangeArrowheads="1"/>
                        </wps:cNvSpPr>
                        <wps:spPr bwMode="auto">
                          <a:xfrm>
                            <a:off x="4798680" y="1624296"/>
                            <a:ext cx="1279771" cy="652587"/>
                          </a:xfrm>
                          <a:prstGeom prst="roundRect">
                            <a:avLst>
                              <a:gd name="adj" fmla="val 16667"/>
                            </a:avLst>
                          </a:prstGeom>
                          <a:solidFill>
                            <a:srgbClr val="FFFF00"/>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Welcome Pack</w:t>
                              </w:r>
                            </w:p>
                          </w:txbxContent>
                        </wps:txbx>
                        <wps:bodyPr rot="0" vert="horz" wrap="square" lIns="91440" tIns="45720" rIns="91440" bIns="45720" anchor="ctr" anchorCtr="0" upright="1">
                          <a:noAutofit/>
                        </wps:bodyPr>
                      </wps:wsp>
                      <wps:wsp>
                        <wps:cNvPr id="19" name="Rounded Rectangle 19"/>
                        <wps:cNvSpPr>
                          <a:spLocks noChangeArrowheads="1"/>
                        </wps:cNvSpPr>
                        <wps:spPr bwMode="auto">
                          <a:xfrm>
                            <a:off x="4798680" y="2353733"/>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‘RED’ Form</w:t>
                              </w:r>
                            </w:p>
                          </w:txbxContent>
                        </wps:txbx>
                        <wps:bodyPr rot="0" vert="horz" wrap="square" lIns="91440" tIns="45720" rIns="91440" bIns="45720" anchor="ctr" anchorCtr="0" upright="1">
                          <a:noAutofit/>
                        </wps:bodyPr>
                      </wps:wsp>
                      <wps:wsp>
                        <wps:cNvPr id="20" name="Rounded Rectangle 20"/>
                        <wps:cNvSpPr>
                          <a:spLocks noChangeArrowheads="1"/>
                        </wps:cNvSpPr>
                        <wps:spPr bwMode="auto">
                          <a:xfrm>
                            <a:off x="4798680" y="3083170"/>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Contingency Plans</w:t>
                              </w:r>
                            </w:p>
                          </w:txbxContent>
                        </wps:txbx>
                        <wps:bodyPr rot="0" vert="horz" wrap="square" lIns="91440" tIns="45720" rIns="91440" bIns="45720" anchor="ctr" anchorCtr="0" upright="1">
                          <a:noAutofit/>
                        </wps:bodyPr>
                      </wps:wsp>
                      <wps:wsp>
                        <wps:cNvPr id="21" name="Rounded Rectangle 21"/>
                        <wps:cNvSpPr>
                          <a:spLocks noChangeArrowheads="1"/>
                        </wps:cNvSpPr>
                        <wps:spPr bwMode="auto">
                          <a:xfrm>
                            <a:off x="4798680" y="3812607"/>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Risk Assessment</w:t>
                              </w:r>
                            </w:p>
                          </w:txbxContent>
                        </wps:txbx>
                        <wps:bodyPr rot="0" vert="horz" wrap="square" lIns="91440" tIns="45720" rIns="91440" bIns="45720" anchor="ctr" anchorCtr="0" upright="1">
                          <a:noAutofit/>
                        </wps:bodyPr>
                      </wps:wsp>
                      <wps:wsp>
                        <wps:cNvPr id="22" name="Rounded Rectangle 22"/>
                        <wps:cNvSpPr>
                          <a:spLocks noChangeArrowheads="1"/>
                        </wps:cNvSpPr>
                        <wps:spPr bwMode="auto">
                          <a:xfrm>
                            <a:off x="4798680" y="4542044"/>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Context Analysis</w:t>
                              </w:r>
                            </w:p>
                          </w:txbxContent>
                        </wps:txbx>
                        <wps:bodyPr rot="0" vert="horz" wrap="square" lIns="91440" tIns="45720" rIns="91440" bIns="45720" anchor="ctr" anchorCtr="0" upright="1">
                          <a:noAutofit/>
                        </wps:bodyPr>
                      </wps:wsp>
                      <wps:wsp>
                        <wps:cNvPr id="23" name="Rounded Rectangle 23"/>
                        <wps:cNvSpPr>
                          <a:spLocks noChangeArrowheads="1"/>
                        </wps:cNvSpPr>
                        <wps:spPr bwMode="auto">
                          <a:xfrm>
                            <a:off x="4798680" y="5271481"/>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Incident Report Form</w:t>
                              </w:r>
                            </w:p>
                          </w:txbxContent>
                        </wps:txbx>
                        <wps:bodyPr rot="0" vert="horz" wrap="square" lIns="91440" tIns="45720" rIns="91440" bIns="45720" anchor="ctr" anchorCtr="0" upright="1">
                          <a:noAutofit/>
                        </wps:bodyPr>
                      </wps:wsp>
                      <wps:wsp>
                        <wps:cNvPr id="25" name="Rounded Rectangle 24"/>
                        <wps:cNvSpPr>
                          <a:spLocks noChangeArrowheads="1"/>
                        </wps:cNvSpPr>
                        <wps:spPr bwMode="auto">
                          <a:xfrm>
                            <a:off x="3217996" y="4039642"/>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International &amp; Domestic Travel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AFE6D" id="Group 2" o:spid="_x0000_s1026" style="position:absolute;margin-left:26.5pt;margin-top:19.8pt;width:487.7pt;height:477.7pt;z-index:-251656192" coordsize="61936,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">
                <v:roundrect id="Rounded Rectangle 3" o:spid="_x0000_s1027" style="position:absolute;width:1465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twwAAANoAAAAPAAAAZHJzL2Rvd25yZXYueG1sRI/NasMw&#10;EITvgb6D2EJuidwW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JX/4Lc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Policies</w:t>
                        </w:r>
                      </w:p>
                    </w:txbxContent>
                  </v:textbox>
                </v:roundrect>
                <v:roundrect id="Rounded Rectangle 4" o:spid="_x0000_s1028" style="position:absolute;left:15591;width:1469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BZwwAAANoAAAAPAAAAZHJzL2Rvd25yZXYueG1sRI/NasMw&#10;EITvgb6D2EJuidxS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qpZgWc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Toolkit</w:t>
                        </w:r>
                      </w:p>
                    </w:txbxContent>
                  </v:textbox>
                </v:roundrect>
                <v:roundrect id="Rounded Rectangle 5" o:spid="_x0000_s1029" style="position:absolute;left:31242;width:1467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XCwwAAANoAAAAPAAAAZHJzL2Rvd25yZXYueG1sRI/NasMw&#10;EITvgb6D2EJuidxCQ3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xdrFws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Procedures</w:t>
                        </w:r>
                      </w:p>
                    </w:txbxContent>
                  </v:textbox>
                </v:roundrect>
                <v:roundrect id="Rounded Rectangle 6" o:spid="_x0000_s1030" style="position:absolute;left:46912;width:15024;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Templates</w:t>
                        </w:r>
                      </w:p>
                    </w:txbxContent>
                  </v:textbox>
                </v:roundrect>
                <v:roundrect id="Rounded Rectangle 7" o:spid="_x0000_s1031" style="position:absolute;left:928;top:25312;width:12797;height:14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Global Security Policy</w:t>
                        </w:r>
                      </w:p>
                    </w:txbxContent>
                  </v:textbox>
                </v:roundrect>
                <v:roundrect id="Rounded Rectangle 8" o:spid="_x0000_s1032" style="position:absolute;left:32179;top:27590;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Emergency Number</w:t>
                        </w:r>
                      </w:p>
                    </w:txbxContent>
                  </v:textbox>
                </v:roundrect>
                <v:roundrect id="Rounded Rectangle 9" o:spid="_x0000_s1033" style="position:absolute;left:32179;top:894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Crisis Management</w:t>
                        </w:r>
                      </w:p>
                    </w:txbxContent>
                  </v:textbox>
                </v:roundrect>
                <v:roundrect id="Rounded Rectangle 10" o:spid="_x0000_s1034" style="position:absolute;left:32179;top:4722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v:textbox>
                </v:roundrect>
                <v:roundrect id="Rounded Rectangle 11" o:spid="_x0000_s1035" style="position:absolute;left:32179;top:54045;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Repatriation of Deceased</w:t>
                        </w:r>
                      </w:p>
                    </w:txbxContent>
                  </v:textbox>
                </v:roundrect>
                <v:roundrect id="Rounded Rectangle 12" o:spid="_x0000_s1036" style="position:absolute;left:32179;top:34094;width:12798;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Psychosocial Care</w:t>
                        </w:r>
                      </w:p>
                    </w:txbxContent>
                  </v:textbox>
                </v:roundrect>
                <v:roundrect id="Rounded Rectangle 13" o:spid="_x0000_s1037" style="position:absolute;left:32179;top:15474;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5NwgAAANsAAAAPAAAAZHJzL2Rvd25yZXYueG1sRE9La8JA&#10;EL4X/A/LFHprNrVY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CQsl5N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Incident Reporting</w:t>
                        </w:r>
                      </w:p>
                    </w:txbxContent>
                  </v:textbox>
                </v:roundrect>
                <v:roundrect id="Rounded Rectangle 14" o:spid="_x0000_s1038" style="position:absolute;left:32179;top:22117;width:1279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Y5wgAAANsAAAAPAAAAZHJzL2Rvd25yZXYueG1sRE9La8JA&#10;EL4X/A/LFHprNpVa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AfW8Y5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 xml:space="preserve">Kidnap </w:t>
                        </w:r>
                      </w:p>
                    </w:txbxContent>
                  </v:textbox>
                </v:roundrect>
                <v:roundrect id="Rounded Rectangle 15" o:spid="_x0000_s1039" style="position:absolute;left:16539;top:16549;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Handbook</w:t>
                        </w:r>
                      </w:p>
                    </w:txbxContent>
                  </v:textbox>
                </v:roundrect>
                <v:roundrect id="Rounded Rectangle 16" o:spid="_x0000_s1040" style="position:absolute;left:16539;top:36615;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Essential Security Package</w:t>
                        </w:r>
                      </w:p>
                    </w:txbxContent>
                  </v:textbox>
                </v:roundrect>
                <v:roundrect id="Rounded Rectangle 17" o:spid="_x0000_s1041" style="position:absolute;left:47986;top:8948;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Plan</w:t>
                        </w:r>
                      </w:p>
                    </w:txbxContent>
                  </v:textbox>
                </v:roundrect>
                <v:roundrect id="Rounded Rectangle 18" o:spid="_x0000_s1042" style="position:absolute;left:47986;top:16242;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" fillcolor="yellow"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Welcome Pack</w:t>
                        </w:r>
                      </w:p>
                    </w:txbxContent>
                  </v:textbox>
                </v:roundrect>
                <v:roundrect id="Rounded Rectangle 19" o:spid="_x0000_s1043" style="position:absolute;left:47986;top:23537;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‘RED’ Form</w:t>
                        </w:r>
                      </w:p>
                    </w:txbxContent>
                  </v:textbox>
                </v:roundrect>
                <v:roundrect id="Rounded Rectangle 20" o:spid="_x0000_s1044" style="position:absolute;left:47986;top:30831;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Contingency Plans</w:t>
                        </w:r>
                      </w:p>
                    </w:txbxContent>
                  </v:textbox>
                </v:roundrect>
                <v:roundrect id="Rounded Rectangle 21" o:spid="_x0000_s1045" style="position:absolute;left:47986;top:38126;width:12798;height:6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Risk Assessment</w:t>
                        </w:r>
                      </w:p>
                    </w:txbxContent>
                  </v:textbox>
                </v:roundrect>
                <v:roundrect id="Rounded Rectangle 22" o:spid="_x0000_s1046" style="position:absolute;left:47986;top:45420;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Context Analysis</w:t>
                        </w:r>
                      </w:p>
                    </w:txbxContent>
                  </v:textbox>
                </v:roundrect>
                <v:roundrect id="Rounded Rectangle 23" o:spid="_x0000_s1047" style="position:absolute;left:47986;top:52714;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Incident Report Form</w:t>
                        </w:r>
                      </w:p>
                    </w:txbxContent>
                  </v:textbox>
                </v:roundrect>
                <v:roundrect id="Rounded Rectangle 24" o:spid="_x0000_s1048" style="position:absolute;left:32179;top:40396;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International &amp; Domestic Travel</w:t>
                        </w:r>
                      </w:p>
                    </w:txbxContent>
                  </v:textbox>
                </v:roundrect>
                <w10:wrap type="tight"/>
              </v:group>
            </w:pict>
          </mc:Fallback>
        </mc:AlternateContent>
      </w:r>
    </w:p>
    <w:p w:rsidR="00894141" w:rsidRPr="00F313F8" w:rsidRDefault="00894141" w:rsidP="00894141">
      <w:pPr>
        <w:spacing w:after="0" w:line="240" w:lineRule="auto"/>
        <w:rPr>
          <w:rFonts w:ascii="Arial" w:eastAsia="Times New Roman" w:hAnsi="Arial" w:cs="Arial"/>
          <w:lang w:val="en-US"/>
        </w:rPr>
      </w:pPr>
    </w:p>
    <w:p w:rsidR="00894141" w:rsidRPr="00F313F8" w:rsidRDefault="00894141" w:rsidP="00894141">
      <w:pPr>
        <w:spacing w:after="0" w:line="240" w:lineRule="auto"/>
        <w:rPr>
          <w:rFonts w:ascii="Arial" w:eastAsia="Times New Roman" w:hAnsi="Arial" w:cs="Arial"/>
          <w:lang w:val="en-US"/>
        </w:rPr>
      </w:pPr>
    </w:p>
    <w:p w:rsidR="00894141" w:rsidRPr="00F313F8" w:rsidRDefault="00894141" w:rsidP="00894141">
      <w:pPr>
        <w:spacing w:after="0" w:line="240" w:lineRule="auto"/>
        <w:rPr>
          <w:rFonts w:ascii="Arial" w:eastAsia="Times New Roman" w:hAnsi="Arial" w:cs="Arial"/>
          <w:lang w:val="en-US"/>
        </w:rPr>
      </w:pPr>
    </w:p>
    <w:p w:rsidR="00894141" w:rsidRPr="00F313F8" w:rsidRDefault="00894141" w:rsidP="00894141">
      <w:pPr>
        <w:spacing w:after="0" w:line="240" w:lineRule="auto"/>
        <w:rPr>
          <w:rFonts w:ascii="Arial" w:eastAsia="Times New Roman" w:hAnsi="Arial" w:cs="Arial"/>
          <w:lang w:val="en-US"/>
        </w:rPr>
      </w:pPr>
    </w:p>
    <w:p w:rsidR="00894141" w:rsidRPr="00F313F8" w:rsidRDefault="00894141" w:rsidP="00894141">
      <w:pPr>
        <w:spacing w:after="0" w:line="240" w:lineRule="auto"/>
        <w:rPr>
          <w:rFonts w:ascii="Arial" w:eastAsia="Times New Roman" w:hAnsi="Arial" w:cs="Arial"/>
          <w:lang w:val="en-US"/>
        </w:rPr>
      </w:pPr>
    </w:p>
    <w:p w:rsidR="00894141" w:rsidRDefault="00894141" w:rsidP="00894141">
      <w:pPr>
        <w:spacing w:after="0" w:line="240" w:lineRule="auto"/>
        <w:rPr>
          <w:rFonts w:ascii="Arial" w:eastAsia="Times New Roman" w:hAnsi="Arial" w:cs="Arial"/>
          <w:lang w:val="en-US"/>
        </w:rPr>
      </w:pPr>
    </w:p>
    <w:p w:rsidR="00F313F8" w:rsidRDefault="00F313F8" w:rsidP="00894141">
      <w:pPr>
        <w:spacing w:after="0" w:line="240" w:lineRule="auto"/>
        <w:rPr>
          <w:rFonts w:ascii="Arial" w:eastAsia="Times New Roman" w:hAnsi="Arial" w:cs="Arial"/>
          <w:lang w:val="en-US"/>
        </w:rPr>
      </w:pPr>
    </w:p>
    <w:p w:rsidR="00F313F8" w:rsidRPr="00F313F8" w:rsidRDefault="00F313F8" w:rsidP="00894141">
      <w:pPr>
        <w:spacing w:after="0" w:line="240" w:lineRule="auto"/>
        <w:rPr>
          <w:rFonts w:ascii="Arial" w:eastAsia="Times New Roman" w:hAnsi="Arial" w:cs="Arial"/>
          <w:lang w:val="en-US"/>
        </w:rPr>
      </w:pPr>
    </w:p>
    <w:p w:rsidR="00894141" w:rsidRPr="00F313F8" w:rsidRDefault="00894141" w:rsidP="00894141">
      <w:pPr>
        <w:spacing w:after="0" w:line="240" w:lineRule="auto"/>
        <w:rPr>
          <w:rFonts w:ascii="Arial" w:eastAsia="Times New Roman" w:hAnsi="Arial" w:cs="Arial"/>
          <w:lang w:val="en-US"/>
        </w:rPr>
      </w:pPr>
    </w:p>
    <w:p w:rsidR="00894141" w:rsidRPr="00F313F8" w:rsidRDefault="00F84434" w:rsidP="00F84434">
      <w:pPr>
        <w:pStyle w:val="NoSpacing"/>
        <w:rPr>
          <w:rFonts w:ascii="Arial" w:hAnsi="Arial" w:cs="Arial"/>
        </w:rPr>
      </w:pPr>
      <w:r w:rsidRPr="00F313F8">
        <w:rPr>
          <w:rFonts w:ascii="Arial" w:hAnsi="Arial" w:cs="Arial"/>
        </w:rPr>
        <w:lastRenderedPageBreak/>
        <w:t xml:space="preserve">                           Liberian Flag</w:t>
      </w:r>
    </w:p>
    <w:p w:rsidR="00894141" w:rsidRPr="00F313F8" w:rsidRDefault="00F84434" w:rsidP="00894141">
      <w:pPr>
        <w:spacing w:after="0" w:line="240" w:lineRule="auto"/>
        <w:rPr>
          <w:rFonts w:ascii="Arial" w:eastAsia="Times New Roman" w:hAnsi="Arial" w:cs="Arial"/>
          <w:lang w:val="en-US"/>
        </w:rPr>
      </w:pPr>
      <w:r w:rsidRPr="00F313F8">
        <w:rPr>
          <w:rFonts w:ascii="Arial" w:hAnsi="Arial" w:cs="Arial"/>
          <w:noProof/>
          <w:lang w:eastAsia="en-GB"/>
        </w:rPr>
        <w:drawing>
          <wp:anchor distT="0" distB="0" distL="114300" distR="114300" simplePos="0" relativeHeight="251663360" behindDoc="1" locked="0" layoutInCell="1" allowOverlap="1" wp14:anchorId="35E52FCA" wp14:editId="34672855">
            <wp:simplePos x="0" y="0"/>
            <wp:positionH relativeFrom="margin">
              <wp:align>center</wp:align>
            </wp:positionH>
            <wp:positionV relativeFrom="paragraph">
              <wp:posOffset>9525</wp:posOffset>
            </wp:positionV>
            <wp:extent cx="4752975" cy="2228850"/>
            <wp:effectExtent l="0" t="0" r="9525" b="0"/>
            <wp:wrapTight wrapText="bothSides">
              <wp:wrapPolygon edited="0">
                <wp:start x="0" y="0"/>
                <wp:lineTo x="0" y="21415"/>
                <wp:lineTo x="21557" y="21415"/>
                <wp:lineTo x="21557" y="0"/>
                <wp:lineTo x="0" y="0"/>
              </wp:wrapPolygon>
            </wp:wrapTight>
            <wp:docPr id="26" name="Picture 26" descr="https://encrypted-tbn0.gstatic.com/images?q=tbn:ANd9GcSf_gZbeGdrcA1bj-reDV5sOnFqjO377HGEUEyEC6vE90MjK6QA3VH_MF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f_gZbeGdrcA1bj-reDV5sOnFqjO377HGEUEyEC6vE90MjK6QA3VH_MF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28D2" w:rsidRPr="00F313F8" w:rsidRDefault="008428D2" w:rsidP="00894141">
      <w:pPr>
        <w:pBdr>
          <w:bottom w:val="single" w:sz="4" w:space="1" w:color="auto"/>
        </w:pBdr>
        <w:spacing w:after="0" w:line="240" w:lineRule="auto"/>
        <w:jc w:val="both"/>
        <w:rPr>
          <w:rFonts w:ascii="Arial" w:eastAsia="Times New Roman" w:hAnsi="Arial" w:cs="Arial"/>
          <w:b/>
          <w:bCs/>
          <w:caps/>
          <w:lang w:val="en-US"/>
        </w:rPr>
      </w:pPr>
    </w:p>
    <w:p w:rsidR="00F84434" w:rsidRPr="00F313F8" w:rsidRDefault="00F84434" w:rsidP="00894141">
      <w:pPr>
        <w:pBdr>
          <w:bottom w:val="single" w:sz="4" w:space="1" w:color="auto"/>
        </w:pBdr>
        <w:spacing w:after="0" w:line="240" w:lineRule="auto"/>
        <w:jc w:val="both"/>
        <w:rPr>
          <w:rFonts w:ascii="Arial" w:eastAsia="Times New Roman" w:hAnsi="Arial" w:cs="Arial"/>
          <w:b/>
          <w:bCs/>
          <w:caps/>
          <w:lang w:val="en-US"/>
        </w:rPr>
      </w:pPr>
    </w:p>
    <w:p w:rsidR="00F84434" w:rsidRPr="00F313F8" w:rsidRDefault="00F84434" w:rsidP="00F84434">
      <w:pPr>
        <w:rPr>
          <w:rFonts w:ascii="Arial" w:eastAsia="Times New Roman" w:hAnsi="Arial" w:cs="Arial"/>
          <w:lang w:val="en-US"/>
        </w:rPr>
      </w:pPr>
    </w:p>
    <w:p w:rsidR="00F84434" w:rsidRPr="00F313F8" w:rsidRDefault="00F84434" w:rsidP="00F84434">
      <w:pPr>
        <w:rPr>
          <w:rFonts w:ascii="Arial" w:eastAsia="Times New Roman" w:hAnsi="Arial" w:cs="Arial"/>
          <w:lang w:val="en-US"/>
        </w:rPr>
      </w:pPr>
    </w:p>
    <w:p w:rsidR="00F84434" w:rsidRPr="00F313F8" w:rsidRDefault="00F84434" w:rsidP="00F84434">
      <w:pPr>
        <w:rPr>
          <w:rFonts w:ascii="Arial" w:eastAsia="Times New Roman" w:hAnsi="Arial" w:cs="Arial"/>
          <w:lang w:val="en-US"/>
        </w:rPr>
      </w:pPr>
    </w:p>
    <w:p w:rsidR="00F84434" w:rsidRPr="00F313F8" w:rsidRDefault="00F84434" w:rsidP="00F84434">
      <w:pPr>
        <w:rPr>
          <w:rFonts w:ascii="Arial" w:eastAsia="Times New Roman" w:hAnsi="Arial" w:cs="Arial"/>
          <w:lang w:val="en-US"/>
        </w:rPr>
      </w:pPr>
    </w:p>
    <w:p w:rsidR="00F84434" w:rsidRPr="00F313F8" w:rsidRDefault="00F84434" w:rsidP="00F84434">
      <w:pPr>
        <w:rPr>
          <w:rFonts w:ascii="Arial" w:eastAsia="Times New Roman" w:hAnsi="Arial" w:cs="Arial"/>
          <w:lang w:val="en-US"/>
        </w:rPr>
      </w:pPr>
    </w:p>
    <w:p w:rsidR="00F84434" w:rsidRPr="00F313F8" w:rsidRDefault="00F84434" w:rsidP="00F84434">
      <w:pPr>
        <w:rPr>
          <w:rFonts w:ascii="Arial" w:eastAsia="Times New Roman" w:hAnsi="Arial" w:cs="Arial"/>
          <w:lang w:val="en-US"/>
        </w:rPr>
      </w:pPr>
    </w:p>
    <w:p w:rsidR="008428D2" w:rsidRPr="00F313F8" w:rsidRDefault="00F84434" w:rsidP="00F84434">
      <w:pPr>
        <w:pStyle w:val="NoSpacing"/>
        <w:rPr>
          <w:rFonts w:ascii="Arial" w:hAnsi="Arial" w:cs="Arial"/>
        </w:rPr>
      </w:pPr>
      <w:r w:rsidRPr="00F313F8">
        <w:rPr>
          <w:rFonts w:ascii="Arial" w:hAnsi="Arial" w:cs="Arial"/>
        </w:rPr>
        <w:t xml:space="preserve">                         Monrovia, Liberia</w:t>
      </w:r>
    </w:p>
    <w:p w:rsidR="008428D2" w:rsidRPr="00F313F8" w:rsidRDefault="008428D2" w:rsidP="00F84434">
      <w:pPr>
        <w:pBdr>
          <w:bottom w:val="single" w:sz="4" w:space="1" w:color="auto"/>
        </w:pBdr>
        <w:spacing w:after="0" w:line="240" w:lineRule="auto"/>
        <w:jc w:val="center"/>
        <w:rPr>
          <w:rFonts w:ascii="Arial" w:eastAsia="Times New Roman" w:hAnsi="Arial" w:cs="Arial"/>
          <w:b/>
          <w:bCs/>
          <w:caps/>
          <w:lang w:val="en-US"/>
        </w:rPr>
      </w:pPr>
      <w:r w:rsidRPr="00F313F8">
        <w:rPr>
          <w:rFonts w:ascii="Arial" w:hAnsi="Arial" w:cs="Arial"/>
          <w:noProof/>
          <w:color w:val="0000FF"/>
          <w:lang w:eastAsia="en-GB"/>
        </w:rPr>
        <w:drawing>
          <wp:inline distT="0" distB="0" distL="0" distR="0" wp14:anchorId="28C8FACA" wp14:editId="4149DA5E">
            <wp:extent cx="5025088" cy="2724150"/>
            <wp:effectExtent l="0" t="0" r="4445" b="0"/>
            <wp:docPr id="27" name="lazyload_-1370317647_4" descr="Sinkor Road dall'alto, l'hotel si trova alla nona travers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_-1370317647_4" descr="Sinkor Road dall'alto, l'hotel si trova alla nona travers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719" cy="2726661"/>
                    </a:xfrm>
                    <a:prstGeom prst="rect">
                      <a:avLst/>
                    </a:prstGeom>
                    <a:noFill/>
                    <a:ln>
                      <a:noFill/>
                    </a:ln>
                  </pic:spPr>
                </pic:pic>
              </a:graphicData>
            </a:graphic>
          </wp:inline>
        </w:drawing>
      </w:r>
    </w:p>
    <w:p w:rsidR="008428D2" w:rsidRPr="00F313F8" w:rsidRDefault="008428D2" w:rsidP="00894141">
      <w:pPr>
        <w:pBdr>
          <w:bottom w:val="single" w:sz="4" w:space="1" w:color="auto"/>
        </w:pBdr>
        <w:spacing w:after="0" w:line="240" w:lineRule="auto"/>
        <w:jc w:val="both"/>
        <w:rPr>
          <w:rFonts w:ascii="Arial" w:eastAsia="Times New Roman" w:hAnsi="Arial" w:cs="Arial"/>
          <w:b/>
          <w:bCs/>
          <w:caps/>
          <w:lang w:val="en-US"/>
        </w:rPr>
      </w:pPr>
      <w:r w:rsidRPr="00F313F8">
        <w:rPr>
          <w:rFonts w:ascii="Arial" w:eastAsia="Times New Roman" w:hAnsi="Arial" w:cs="Arial"/>
          <w:b/>
          <w:bCs/>
          <w:caps/>
          <w:lang w:val="en-US"/>
        </w:rPr>
        <w:t xml:space="preserve">      </w:t>
      </w:r>
      <w:r w:rsidR="00F84434" w:rsidRPr="00F313F8">
        <w:rPr>
          <w:rFonts w:ascii="Arial" w:eastAsia="Times New Roman" w:hAnsi="Arial" w:cs="Arial"/>
          <w:b/>
          <w:bCs/>
          <w:caps/>
          <w:lang w:val="en-US"/>
        </w:rPr>
        <w:t xml:space="preserve">             </w:t>
      </w:r>
    </w:p>
    <w:p w:rsidR="008428D2" w:rsidRPr="00F313F8" w:rsidRDefault="008428D2" w:rsidP="00894141">
      <w:pPr>
        <w:pBdr>
          <w:bottom w:val="single" w:sz="4" w:space="1" w:color="auto"/>
        </w:pBdr>
        <w:spacing w:after="0" w:line="240" w:lineRule="auto"/>
        <w:jc w:val="both"/>
        <w:rPr>
          <w:rFonts w:ascii="Arial" w:eastAsia="Times New Roman" w:hAnsi="Arial" w:cs="Arial"/>
          <w:b/>
          <w:bCs/>
          <w:caps/>
          <w:lang w:val="en-US"/>
        </w:rPr>
      </w:pPr>
    </w:p>
    <w:p w:rsidR="00894141" w:rsidRPr="00F313F8" w:rsidRDefault="00894141" w:rsidP="00894141">
      <w:pPr>
        <w:pBdr>
          <w:bottom w:val="single" w:sz="4" w:space="1" w:color="auto"/>
        </w:pBdr>
        <w:spacing w:after="0" w:line="240" w:lineRule="auto"/>
        <w:jc w:val="both"/>
        <w:rPr>
          <w:rFonts w:ascii="Arial" w:eastAsia="Times New Roman" w:hAnsi="Arial" w:cs="Arial"/>
          <w:b/>
          <w:bCs/>
          <w:caps/>
          <w:lang w:val="en-US"/>
        </w:rPr>
      </w:pPr>
      <w:r w:rsidRPr="00F313F8">
        <w:rPr>
          <w:rFonts w:ascii="Arial" w:eastAsia="Times New Roman" w:hAnsi="Arial" w:cs="Arial"/>
          <w:b/>
          <w:bCs/>
          <w:caps/>
          <w:lang w:val="en-US"/>
        </w:rPr>
        <w:t>CHAPTER 2: INTRODUCTION</w:t>
      </w:r>
    </w:p>
    <w:p w:rsidR="00894141" w:rsidRPr="00F313F8" w:rsidRDefault="00894141" w:rsidP="00894141">
      <w:pPr>
        <w:spacing w:after="0" w:line="240" w:lineRule="auto"/>
        <w:jc w:val="both"/>
        <w:rPr>
          <w:rFonts w:ascii="Arial" w:eastAsia="Times New Roman" w:hAnsi="Arial" w:cs="Arial"/>
          <w:lang w:val="en-US"/>
        </w:rPr>
      </w:pPr>
    </w:p>
    <w:p w:rsidR="00894141" w:rsidRPr="00F313F8" w:rsidRDefault="00894141" w:rsidP="00894141">
      <w:pPr>
        <w:spacing w:after="0" w:line="240" w:lineRule="auto"/>
        <w:ind w:left="720" w:hanging="720"/>
        <w:jc w:val="both"/>
        <w:rPr>
          <w:rFonts w:ascii="Arial" w:eastAsia="Times New Roman" w:hAnsi="Arial" w:cs="Arial"/>
          <w:lang w:val="en-US"/>
        </w:rPr>
      </w:pPr>
      <w:r w:rsidRPr="00F313F8">
        <w:rPr>
          <w:rFonts w:ascii="Arial" w:eastAsia="Times New Roman" w:hAnsi="Arial" w:cs="Arial"/>
          <w:lang w:val="en-US"/>
        </w:rPr>
        <w:t>2.1.1</w:t>
      </w:r>
      <w:r w:rsidRPr="00F313F8">
        <w:rPr>
          <w:rFonts w:ascii="Arial" w:eastAsia="Times New Roman" w:hAnsi="Arial" w:cs="Arial"/>
          <w:lang w:val="en-US"/>
        </w:rPr>
        <w:tab/>
        <w:t xml:space="preserve">WaterAid </w:t>
      </w:r>
      <w:r w:rsidR="00420363" w:rsidRPr="00F313F8">
        <w:rPr>
          <w:rFonts w:ascii="Arial" w:eastAsia="Times New Roman" w:hAnsi="Arial" w:cs="Arial"/>
          <w:lang w:val="en-US"/>
        </w:rPr>
        <w:t>Liberia</w:t>
      </w:r>
      <w:r w:rsidRPr="00F313F8">
        <w:rPr>
          <w:rFonts w:ascii="Arial" w:eastAsia="Times New Roman" w:hAnsi="Arial" w:cs="Arial"/>
          <w:lang w:val="en-US"/>
        </w:rPr>
        <w:t xml:space="preserve"> is often hosting international visitors from member offices, donors and supporters. </w:t>
      </w:r>
    </w:p>
    <w:p w:rsidR="00894141" w:rsidRPr="00F313F8" w:rsidRDefault="00D94116" w:rsidP="00894141">
      <w:pPr>
        <w:spacing w:after="0" w:line="240" w:lineRule="auto"/>
        <w:ind w:left="720"/>
        <w:jc w:val="both"/>
        <w:rPr>
          <w:rFonts w:ascii="Arial" w:eastAsia="Times New Roman" w:hAnsi="Arial" w:cs="Arial"/>
          <w:lang w:val="en-US"/>
        </w:rPr>
      </w:pPr>
      <w:r w:rsidRPr="00F313F8">
        <w:rPr>
          <w:rFonts w:ascii="Arial" w:eastAsia="Times New Roman" w:hAnsi="Arial" w:cs="Arial"/>
          <w:lang w:val="en-US"/>
        </w:rPr>
        <w:t>The aim of this</w:t>
      </w:r>
      <w:r w:rsidR="00894141" w:rsidRPr="00F313F8">
        <w:rPr>
          <w:rFonts w:ascii="Arial" w:eastAsia="Times New Roman" w:hAnsi="Arial" w:cs="Arial"/>
          <w:lang w:val="en-US"/>
        </w:rPr>
        <w:t xml:space="preserve"> Welcome Pack is to inform short-term visitors of useful information that is important for their visit. It is updated regularly to reflect current security</w:t>
      </w:r>
      <w:r w:rsidR="00F84434" w:rsidRPr="00F313F8">
        <w:rPr>
          <w:rFonts w:ascii="Arial" w:eastAsia="Times New Roman" w:hAnsi="Arial" w:cs="Arial"/>
          <w:lang w:val="en-US"/>
        </w:rPr>
        <w:t xml:space="preserve"> situation in Liberia</w:t>
      </w:r>
      <w:r w:rsidR="00894141" w:rsidRPr="00F313F8">
        <w:rPr>
          <w:rFonts w:ascii="Arial" w:eastAsia="Times New Roman" w:hAnsi="Arial" w:cs="Arial"/>
          <w:lang w:val="en-US"/>
        </w:rPr>
        <w:t>, and will also provide some useful information that visitors should know before starting their journey.</w:t>
      </w:r>
    </w:p>
    <w:p w:rsidR="00894141" w:rsidRPr="00F313F8" w:rsidRDefault="00894141" w:rsidP="00894141">
      <w:pPr>
        <w:spacing w:after="0" w:line="240" w:lineRule="auto"/>
        <w:ind w:left="720"/>
        <w:jc w:val="both"/>
        <w:rPr>
          <w:rFonts w:ascii="Arial" w:eastAsia="Times New Roman" w:hAnsi="Arial" w:cs="Arial"/>
          <w:lang w:val="en-US"/>
        </w:rPr>
      </w:pPr>
      <w:r w:rsidRPr="00F313F8">
        <w:rPr>
          <w:rFonts w:ascii="Arial" w:eastAsia="Times New Roman" w:hAnsi="Arial" w:cs="Arial"/>
          <w:lang w:val="en-US"/>
        </w:rPr>
        <w:t>The document serves as a Pre-Departure Brief and will be supplemented by a verbal security briefing upon</w:t>
      </w:r>
      <w:r w:rsidR="00420363" w:rsidRPr="00F313F8">
        <w:rPr>
          <w:rFonts w:ascii="Arial" w:eastAsia="Times New Roman" w:hAnsi="Arial" w:cs="Arial"/>
          <w:lang w:val="en-US"/>
        </w:rPr>
        <w:t xml:space="preserve"> arrival to Liberia</w:t>
      </w:r>
      <w:r w:rsidRPr="00F313F8">
        <w:rPr>
          <w:rFonts w:ascii="Arial" w:eastAsia="Times New Roman" w:hAnsi="Arial" w:cs="Arial"/>
          <w:lang w:val="en-US"/>
        </w:rPr>
        <w:t>.</w:t>
      </w:r>
    </w:p>
    <w:p w:rsidR="00894141" w:rsidRPr="00F313F8" w:rsidRDefault="00894141" w:rsidP="00894141">
      <w:pPr>
        <w:spacing w:after="0" w:line="240" w:lineRule="auto"/>
        <w:ind w:left="720"/>
        <w:jc w:val="both"/>
        <w:rPr>
          <w:rFonts w:ascii="Arial" w:eastAsia="Times New Roman" w:hAnsi="Arial" w:cs="Arial"/>
          <w:lang w:val="en-US"/>
        </w:rPr>
      </w:pPr>
    </w:p>
    <w:p w:rsidR="00894141" w:rsidRPr="00F313F8" w:rsidRDefault="00894141" w:rsidP="00894141">
      <w:pPr>
        <w:pBdr>
          <w:bottom w:val="single" w:sz="4" w:space="1" w:color="auto"/>
        </w:pBdr>
        <w:spacing w:after="0" w:line="240" w:lineRule="auto"/>
        <w:ind w:left="720" w:hanging="720"/>
        <w:jc w:val="both"/>
        <w:rPr>
          <w:rFonts w:ascii="Arial" w:eastAsia="Times New Roman" w:hAnsi="Arial" w:cs="Arial"/>
          <w:b/>
          <w:lang w:val="en-US"/>
        </w:rPr>
      </w:pPr>
      <w:r w:rsidRPr="00F313F8">
        <w:rPr>
          <w:rFonts w:ascii="Arial" w:eastAsia="Times New Roman" w:hAnsi="Arial" w:cs="Arial"/>
          <w:b/>
          <w:lang w:val="en-US"/>
        </w:rPr>
        <w:t>CHAPTER 3: SECURITY WELCOME PACK</w:t>
      </w:r>
    </w:p>
    <w:p w:rsidR="00894141" w:rsidRPr="00F313F8" w:rsidRDefault="00894141" w:rsidP="00894141">
      <w:pPr>
        <w:spacing w:after="0" w:line="240" w:lineRule="auto"/>
        <w:jc w:val="both"/>
        <w:rPr>
          <w:rFonts w:ascii="Arial" w:eastAsia="Times New Roman" w:hAnsi="Arial" w:cs="Arial"/>
          <w:lang w:val="en-US"/>
        </w:rPr>
      </w:pPr>
    </w:p>
    <w:p w:rsidR="00894141" w:rsidRPr="00F313F8" w:rsidRDefault="00894141" w:rsidP="00894141">
      <w:pPr>
        <w:spacing w:after="0" w:line="240" w:lineRule="auto"/>
        <w:jc w:val="both"/>
        <w:rPr>
          <w:rFonts w:ascii="Arial" w:eastAsia="Times New Roman" w:hAnsi="Arial" w:cs="Arial"/>
          <w:b/>
          <w:lang w:val="en-US"/>
        </w:rPr>
      </w:pPr>
      <w:r w:rsidRPr="00F313F8">
        <w:rPr>
          <w:rFonts w:ascii="Arial" w:eastAsia="Times New Roman" w:hAnsi="Arial" w:cs="Arial"/>
          <w:b/>
          <w:lang w:val="en-US"/>
        </w:rPr>
        <w:t>3.1</w:t>
      </w:r>
      <w:r w:rsidRPr="00F313F8">
        <w:rPr>
          <w:rFonts w:ascii="Arial" w:eastAsia="Times New Roman" w:hAnsi="Arial" w:cs="Arial"/>
          <w:b/>
          <w:lang w:val="en-US"/>
        </w:rPr>
        <w:tab/>
        <w:t>Country Summary</w:t>
      </w:r>
    </w:p>
    <w:p w:rsidR="00894141" w:rsidRPr="00F313F8" w:rsidRDefault="00894141" w:rsidP="00894141">
      <w:pPr>
        <w:spacing w:after="0" w:line="240" w:lineRule="auto"/>
        <w:jc w:val="both"/>
        <w:rPr>
          <w:rFonts w:ascii="Arial" w:eastAsia="Times New Roman" w:hAnsi="Arial" w:cs="Arial"/>
          <w:lang w:val="en-US"/>
        </w:rPr>
      </w:pPr>
    </w:p>
    <w:p w:rsidR="00EE3035" w:rsidRPr="00F313F8" w:rsidRDefault="00894141" w:rsidP="00EE3035">
      <w:pPr>
        <w:spacing w:after="0" w:line="240" w:lineRule="auto"/>
        <w:ind w:left="720" w:hanging="720"/>
        <w:jc w:val="both"/>
        <w:rPr>
          <w:rFonts w:ascii="Arial" w:eastAsia="Arial Unicode MS" w:hAnsi="Arial" w:cs="Arial"/>
          <w:color w:val="000000"/>
        </w:rPr>
      </w:pPr>
      <w:r w:rsidRPr="00F313F8">
        <w:rPr>
          <w:rFonts w:ascii="Arial" w:eastAsia="Times New Roman" w:hAnsi="Arial" w:cs="Arial"/>
          <w:i/>
          <w:lang w:val="en-US"/>
        </w:rPr>
        <w:t>3.1.</w:t>
      </w:r>
      <w:r w:rsidR="00EE3035" w:rsidRPr="00F313F8">
        <w:rPr>
          <w:rFonts w:ascii="Arial" w:eastAsia="Times New Roman" w:hAnsi="Arial" w:cs="Arial"/>
          <w:i/>
          <w:lang w:val="en-US"/>
        </w:rPr>
        <w:t>1</w:t>
      </w:r>
      <w:r w:rsidR="00EE3035" w:rsidRPr="00F313F8">
        <w:rPr>
          <w:rFonts w:ascii="Arial" w:eastAsia="Times New Roman" w:hAnsi="Arial" w:cs="Arial"/>
          <w:i/>
          <w:lang w:val="en-US"/>
        </w:rPr>
        <w:tab/>
      </w:r>
      <w:r w:rsidR="00EE3035" w:rsidRPr="00F313F8">
        <w:rPr>
          <w:rFonts w:ascii="Arial" w:eastAsia="Arial Unicode MS" w:hAnsi="Arial" w:cs="Arial"/>
        </w:rPr>
        <w:t xml:space="preserve">Africa's first republic, Liberia was founded in 1822 as a result of the efforts of the American Colonization Society to settle freed American slaves in West Africa. The society contended that the emigration of blacks to Africa was an answer to the problem of slavery and the incompatibility of the races. Originally called Monrovia, the colony became the Free and Independent Republic of Liberia in 1847. </w:t>
      </w:r>
      <w:r w:rsidR="00EE3035" w:rsidRPr="00F313F8">
        <w:rPr>
          <w:rFonts w:ascii="Arial" w:eastAsia="Arial Unicode MS" w:hAnsi="Arial" w:cs="Arial"/>
          <w:color w:val="000000"/>
        </w:rPr>
        <w:t>Lying on the Atlantic in the southern part of West Africa, Liberia is bordered by Sierra Leone, Guinea, and Côte d'Ivoire. It is comparable in size to Tennessee. Most of the country is a plateau covered by dense tropical forests, which thrive under an annual rainfall of about 160 in. a year.</w:t>
      </w:r>
    </w:p>
    <w:p w:rsidR="00EE3035" w:rsidRPr="00F313F8" w:rsidRDefault="00EE3035" w:rsidP="00EE3035">
      <w:pPr>
        <w:spacing w:after="0" w:line="240" w:lineRule="auto"/>
        <w:ind w:left="720" w:hanging="720"/>
        <w:jc w:val="both"/>
        <w:rPr>
          <w:rFonts w:ascii="Arial" w:eastAsia="Times New Roman" w:hAnsi="Arial" w:cs="Arial"/>
          <w:i/>
          <w:lang w:val="en-US"/>
        </w:rPr>
      </w:pPr>
    </w:p>
    <w:tbl>
      <w:tblPr>
        <w:tblStyle w:val="LightShading-Accent5"/>
        <w:tblpPr w:leftFromText="180" w:rightFromText="180" w:vertAnchor="text" w:horzAnchor="margin" w:tblpXSpec="center" w:tblpY="3"/>
        <w:tblW w:w="0" w:type="auto"/>
        <w:tblLook w:val="04A0" w:firstRow="1" w:lastRow="0" w:firstColumn="1" w:lastColumn="0" w:noHBand="0" w:noVBand="1"/>
      </w:tblPr>
      <w:tblGrid>
        <w:gridCol w:w="2444"/>
        <w:gridCol w:w="1990"/>
      </w:tblGrid>
      <w:tr w:rsidR="00EE3035" w:rsidRPr="00F313F8" w:rsidTr="00EE30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p>
        </w:tc>
        <w:tc>
          <w:tcPr>
            <w:tcW w:w="1990" w:type="dxa"/>
            <w:hideMark/>
          </w:tcPr>
          <w:p w:rsidR="00EE3035" w:rsidRPr="00F313F8" w:rsidRDefault="00EE3035" w:rsidP="00EE3035">
            <w:pPr>
              <w:ind w:left="720" w:hanging="72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Liberia</w:t>
            </w:r>
          </w:p>
        </w:tc>
      </w:tr>
      <w:tr w:rsidR="00EE3035" w:rsidRPr="00F313F8" w:rsidTr="00EE30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Capital</w:t>
            </w:r>
          </w:p>
        </w:tc>
        <w:tc>
          <w:tcPr>
            <w:tcW w:w="1990" w:type="dxa"/>
            <w:hideMark/>
          </w:tcPr>
          <w:p w:rsidR="00EE3035" w:rsidRPr="00F313F8" w:rsidRDefault="00EE3035" w:rsidP="00EE3035">
            <w:pPr>
              <w:ind w:left="720" w:hanging="7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Monrovia</w:t>
            </w:r>
          </w:p>
        </w:tc>
      </w:tr>
      <w:tr w:rsidR="00EE3035" w:rsidRPr="00F313F8" w:rsidTr="00EE3035">
        <w:trPr>
          <w:trHeight w:val="315"/>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Land area</w:t>
            </w:r>
          </w:p>
        </w:tc>
        <w:tc>
          <w:tcPr>
            <w:tcW w:w="1990" w:type="dxa"/>
            <w:hideMark/>
          </w:tcPr>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111 000 km2</w:t>
            </w:r>
          </w:p>
        </w:tc>
      </w:tr>
      <w:tr w:rsidR="00EE3035" w:rsidRPr="00F313F8" w:rsidTr="00EE303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Independence</w:t>
            </w:r>
          </w:p>
        </w:tc>
        <w:tc>
          <w:tcPr>
            <w:tcW w:w="1990" w:type="dxa"/>
            <w:hideMark/>
          </w:tcPr>
          <w:p w:rsidR="00EE3035" w:rsidRPr="00F313F8" w:rsidRDefault="00EE3035" w:rsidP="00EE3035">
            <w:pPr>
              <w:ind w:left="720" w:hanging="7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 xml:space="preserve"> 26 July 1847</w:t>
            </w:r>
          </w:p>
        </w:tc>
      </w:tr>
      <w:tr w:rsidR="00EE3035" w:rsidRPr="00F313F8" w:rsidTr="00EE3035">
        <w:trPr>
          <w:trHeight w:val="276"/>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Life expectancy</w:t>
            </w:r>
          </w:p>
        </w:tc>
        <w:tc>
          <w:tcPr>
            <w:tcW w:w="1990" w:type="dxa"/>
            <w:hideMark/>
          </w:tcPr>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56.8 years</w:t>
            </w:r>
          </w:p>
        </w:tc>
      </w:tr>
      <w:tr w:rsidR="00EE3035" w:rsidRPr="00F313F8" w:rsidTr="00EE303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GDP per capita (PPP)</w:t>
            </w:r>
          </w:p>
        </w:tc>
        <w:tc>
          <w:tcPr>
            <w:tcW w:w="1990" w:type="dxa"/>
            <w:hideMark/>
          </w:tcPr>
          <w:p w:rsidR="00EE3035" w:rsidRPr="00F313F8" w:rsidRDefault="00EE3035" w:rsidP="00EE3035">
            <w:pPr>
              <w:ind w:left="720" w:hanging="7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USD 552</w:t>
            </w:r>
          </w:p>
        </w:tc>
      </w:tr>
      <w:tr w:rsidR="00EE3035" w:rsidRPr="00F313F8" w:rsidTr="00EE3035">
        <w:trPr>
          <w:trHeight w:val="307"/>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Annual Growth</w:t>
            </w:r>
          </w:p>
        </w:tc>
        <w:tc>
          <w:tcPr>
            <w:tcW w:w="1990" w:type="dxa"/>
            <w:hideMark/>
          </w:tcPr>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4.6%</w:t>
            </w:r>
          </w:p>
        </w:tc>
      </w:tr>
      <w:tr w:rsidR="00EE3035" w:rsidRPr="00F313F8" w:rsidTr="00EE30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Currency</w:t>
            </w:r>
          </w:p>
        </w:tc>
        <w:tc>
          <w:tcPr>
            <w:tcW w:w="1990" w:type="dxa"/>
            <w:hideMark/>
          </w:tcPr>
          <w:p w:rsidR="00EE3035" w:rsidRPr="00F313F8" w:rsidRDefault="00EE3035" w:rsidP="00EE3035">
            <w:pPr>
              <w:ind w:left="720" w:hanging="7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Liberian dollar (LRD)</w:t>
            </w:r>
          </w:p>
        </w:tc>
      </w:tr>
      <w:tr w:rsidR="00EE3035" w:rsidRPr="00F313F8" w:rsidTr="00EE3035">
        <w:trPr>
          <w:trHeight w:val="923"/>
        </w:trPr>
        <w:tc>
          <w:tcPr>
            <w:cnfStyle w:val="001000000000" w:firstRow="0" w:lastRow="0" w:firstColumn="1" w:lastColumn="0" w:oddVBand="0" w:evenVBand="0" w:oddHBand="0" w:evenHBand="0" w:firstRowFirstColumn="0" w:firstRowLastColumn="0" w:lastRowFirstColumn="0" w:lastRowLastColumn="0"/>
            <w:tcW w:w="2444" w:type="dxa"/>
            <w:hideMark/>
          </w:tcPr>
          <w:p w:rsidR="00EE3035" w:rsidRPr="00F313F8" w:rsidRDefault="00813002" w:rsidP="00813002">
            <w:pPr>
              <w:ind w:left="720" w:hanging="720"/>
              <w:jc w:val="right"/>
              <w:rPr>
                <w:rFonts w:ascii="Arial" w:eastAsia="Times New Roman" w:hAnsi="Arial" w:cs="Arial"/>
                <w:i/>
              </w:rPr>
            </w:pPr>
            <w:r w:rsidRPr="00F313F8">
              <w:rPr>
                <w:rFonts w:ascii="Arial" w:eastAsia="Times New Roman" w:hAnsi="Arial" w:cs="Arial"/>
                <w:i/>
              </w:rPr>
              <w:t xml:space="preserve">Human </w:t>
            </w:r>
            <w:r w:rsidR="00EE3035" w:rsidRPr="00F313F8">
              <w:rPr>
                <w:rFonts w:ascii="Arial" w:eastAsia="Times New Roman" w:hAnsi="Arial" w:cs="Arial"/>
                <w:i/>
              </w:rPr>
              <w:t>Development Index</w:t>
            </w:r>
          </w:p>
          <w:p w:rsidR="00EE3035" w:rsidRPr="00F313F8" w:rsidRDefault="00EE3035" w:rsidP="00EE3035">
            <w:pPr>
              <w:ind w:left="720" w:hanging="720"/>
              <w:jc w:val="both"/>
              <w:rPr>
                <w:rFonts w:ascii="Arial" w:eastAsia="Times New Roman" w:hAnsi="Arial" w:cs="Arial"/>
                <w:i/>
              </w:rPr>
            </w:pPr>
          </w:p>
          <w:p w:rsidR="00813002" w:rsidRPr="00F313F8" w:rsidRDefault="00EE3035" w:rsidP="00EE3035">
            <w:pPr>
              <w:ind w:left="720" w:hanging="720"/>
              <w:jc w:val="both"/>
              <w:rPr>
                <w:rFonts w:ascii="Arial" w:eastAsia="Times New Roman" w:hAnsi="Arial" w:cs="Arial"/>
                <w:i/>
              </w:rPr>
            </w:pPr>
            <w:r w:rsidRPr="00F313F8">
              <w:rPr>
                <w:rFonts w:ascii="Arial" w:eastAsia="Times New Roman" w:hAnsi="Arial" w:cs="Arial"/>
                <w:i/>
              </w:rPr>
              <w:t>Access to Water</w:t>
            </w:r>
          </w:p>
          <w:p w:rsidR="00813002" w:rsidRPr="00F313F8" w:rsidRDefault="00813002" w:rsidP="00EE3035">
            <w:pPr>
              <w:ind w:left="720" w:hanging="720"/>
              <w:jc w:val="both"/>
              <w:rPr>
                <w:rFonts w:ascii="Arial" w:eastAsia="Times New Roman" w:hAnsi="Arial" w:cs="Arial"/>
                <w:i/>
              </w:rPr>
            </w:pPr>
          </w:p>
          <w:p w:rsidR="00EE3035" w:rsidRPr="00F313F8" w:rsidRDefault="00EE3035" w:rsidP="00813002">
            <w:pPr>
              <w:ind w:left="720" w:hanging="720"/>
              <w:jc w:val="right"/>
              <w:rPr>
                <w:rFonts w:ascii="Arial" w:eastAsia="Times New Roman" w:hAnsi="Arial" w:cs="Arial"/>
                <w:i/>
              </w:rPr>
            </w:pPr>
            <w:r w:rsidRPr="00F313F8">
              <w:rPr>
                <w:rFonts w:ascii="Arial" w:eastAsia="Times New Roman" w:hAnsi="Arial" w:cs="Arial"/>
                <w:i/>
              </w:rPr>
              <w:t>Access</w:t>
            </w:r>
            <w:r w:rsidR="00813002" w:rsidRPr="00F313F8">
              <w:rPr>
                <w:rFonts w:ascii="Arial" w:eastAsia="Times New Roman" w:hAnsi="Arial" w:cs="Arial"/>
                <w:i/>
              </w:rPr>
              <w:t xml:space="preserve"> </w:t>
            </w:r>
            <w:r w:rsidRPr="00F313F8">
              <w:rPr>
                <w:rFonts w:ascii="Arial" w:eastAsia="Times New Roman" w:hAnsi="Arial" w:cs="Arial"/>
                <w:i/>
              </w:rPr>
              <w:t>to Sanitation</w:t>
            </w:r>
          </w:p>
        </w:tc>
        <w:tc>
          <w:tcPr>
            <w:tcW w:w="1990" w:type="dxa"/>
            <w:hideMark/>
          </w:tcPr>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i/>
              </w:rPr>
              <w:t>Rank 182 (out of 187 countries)</w:t>
            </w:r>
          </w:p>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p>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rPr>
            </w:pPr>
            <w:r w:rsidRPr="00F313F8">
              <w:rPr>
                <w:rFonts w:ascii="Arial" w:eastAsia="Times New Roman" w:hAnsi="Arial" w:cs="Arial"/>
                <w:b/>
                <w:i/>
              </w:rPr>
              <w:t>60%</w:t>
            </w:r>
          </w:p>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rPr>
            </w:pPr>
          </w:p>
          <w:p w:rsidR="00EE3035" w:rsidRPr="00F313F8" w:rsidRDefault="00EE3035" w:rsidP="00EE3035">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w:r w:rsidRPr="00F313F8">
              <w:rPr>
                <w:rFonts w:ascii="Arial" w:eastAsia="Times New Roman" w:hAnsi="Arial" w:cs="Arial"/>
                <w:b/>
                <w:i/>
              </w:rPr>
              <w:t>34%</w:t>
            </w:r>
          </w:p>
        </w:tc>
      </w:tr>
    </w:tbl>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Times New Roman" w:hAnsi="Arial" w:cs="Arial"/>
          <w:i/>
          <w:lang w:val="en-US"/>
        </w:rPr>
      </w:pPr>
    </w:p>
    <w:p w:rsidR="00EE3035" w:rsidRPr="00F313F8" w:rsidRDefault="00EE3035" w:rsidP="00EE3035">
      <w:pPr>
        <w:spacing w:after="0" w:line="240" w:lineRule="auto"/>
        <w:ind w:left="720" w:hanging="720"/>
        <w:jc w:val="both"/>
        <w:rPr>
          <w:rFonts w:ascii="Arial" w:eastAsia="Arial Unicode MS" w:hAnsi="Arial" w:cs="Arial"/>
          <w:color w:val="000000"/>
        </w:rPr>
      </w:pPr>
    </w:p>
    <w:p w:rsidR="00EE3035" w:rsidRPr="00F313F8" w:rsidRDefault="00EE3035" w:rsidP="00894141">
      <w:pPr>
        <w:spacing w:after="0" w:line="240" w:lineRule="auto"/>
        <w:ind w:left="720" w:hanging="720"/>
        <w:jc w:val="both"/>
        <w:rPr>
          <w:rFonts w:ascii="Arial" w:eastAsia="Times New Roman" w:hAnsi="Arial" w:cs="Arial"/>
          <w:i/>
          <w:lang w:val="en-US"/>
        </w:rPr>
      </w:pPr>
    </w:p>
    <w:p w:rsidR="00894141" w:rsidRPr="00F313F8" w:rsidRDefault="00894141" w:rsidP="00894141">
      <w:pPr>
        <w:spacing w:after="0" w:line="240" w:lineRule="auto"/>
        <w:ind w:left="720" w:hanging="720"/>
        <w:jc w:val="both"/>
        <w:rPr>
          <w:rFonts w:ascii="Arial" w:eastAsia="Times New Roman" w:hAnsi="Arial" w:cs="Arial"/>
          <w:i/>
          <w:lang w:val="en-US"/>
        </w:rPr>
      </w:pPr>
    </w:p>
    <w:p w:rsidR="00EE3035" w:rsidRPr="00F313F8" w:rsidRDefault="00EE3035" w:rsidP="00894141">
      <w:pPr>
        <w:spacing w:after="0" w:line="240" w:lineRule="auto"/>
        <w:ind w:left="720" w:hanging="720"/>
        <w:jc w:val="both"/>
        <w:rPr>
          <w:rFonts w:ascii="Arial" w:eastAsia="Times New Roman" w:hAnsi="Arial" w:cs="Arial"/>
          <w:i/>
          <w:lang w:val="en-US"/>
        </w:rPr>
      </w:pPr>
    </w:p>
    <w:p w:rsidR="00EE3035" w:rsidRPr="00F313F8" w:rsidRDefault="00EE3035" w:rsidP="00894141">
      <w:pPr>
        <w:spacing w:after="0" w:line="240" w:lineRule="auto"/>
        <w:ind w:left="720" w:hanging="720"/>
        <w:jc w:val="both"/>
        <w:rPr>
          <w:rFonts w:ascii="Arial" w:eastAsia="Times New Roman" w:hAnsi="Arial" w:cs="Arial"/>
          <w:i/>
          <w:lang w:val="en-US"/>
        </w:rPr>
      </w:pPr>
    </w:p>
    <w:p w:rsidR="00813002" w:rsidRPr="00F313F8" w:rsidRDefault="00894141" w:rsidP="00813002">
      <w:pPr>
        <w:jc w:val="both"/>
        <w:rPr>
          <w:rFonts w:ascii="Arial" w:eastAsia="Arial Unicode MS" w:hAnsi="Arial" w:cs="Arial"/>
          <w:color w:val="000000"/>
        </w:rPr>
      </w:pPr>
      <w:r w:rsidRPr="00F313F8">
        <w:rPr>
          <w:rFonts w:ascii="Arial" w:eastAsia="Times New Roman" w:hAnsi="Arial" w:cs="Arial"/>
          <w:i/>
          <w:lang w:val="en-US"/>
        </w:rPr>
        <w:t>3.1.2</w:t>
      </w:r>
      <w:r w:rsidRPr="00F313F8">
        <w:rPr>
          <w:rFonts w:ascii="Arial" w:eastAsia="Times New Roman" w:hAnsi="Arial" w:cs="Arial"/>
          <w:i/>
          <w:lang w:val="en-US"/>
        </w:rPr>
        <w:tab/>
      </w:r>
      <w:r w:rsidR="00813002" w:rsidRPr="00F313F8">
        <w:rPr>
          <w:rStyle w:val="Strong"/>
          <w:rFonts w:ascii="Arial" w:hAnsi="Arial" w:cs="Arial"/>
        </w:rPr>
        <w:t xml:space="preserve">Political system: </w:t>
      </w:r>
      <w:r w:rsidR="00813002" w:rsidRPr="00F313F8">
        <w:rPr>
          <w:rStyle w:val="Strong"/>
          <w:rFonts w:ascii="Arial" w:hAnsi="Arial" w:cs="Arial"/>
          <w:b w:val="0"/>
        </w:rPr>
        <w:t>Republic, multiparty system</w:t>
      </w:r>
    </w:p>
    <w:p w:rsidR="00813002" w:rsidRPr="00F313F8" w:rsidRDefault="00894141" w:rsidP="00813002">
      <w:pPr>
        <w:jc w:val="both"/>
        <w:rPr>
          <w:rFonts w:ascii="Arial" w:eastAsia="Arial Unicode MS" w:hAnsi="Arial" w:cs="Arial"/>
          <w:b/>
          <w:color w:val="0070C0"/>
        </w:rPr>
      </w:pPr>
      <w:r w:rsidRPr="00F313F8">
        <w:rPr>
          <w:rFonts w:ascii="Arial" w:eastAsia="Times New Roman" w:hAnsi="Arial" w:cs="Arial"/>
          <w:i/>
          <w:lang w:val="en-US"/>
        </w:rPr>
        <w:t>3.1.3</w:t>
      </w:r>
      <w:r w:rsidRPr="00F313F8">
        <w:rPr>
          <w:rFonts w:ascii="Arial" w:eastAsia="Times New Roman" w:hAnsi="Arial" w:cs="Arial"/>
          <w:i/>
          <w:lang w:val="en-US"/>
        </w:rPr>
        <w:tab/>
      </w:r>
      <w:r w:rsidR="00813002" w:rsidRPr="00F313F8">
        <w:rPr>
          <w:rFonts w:ascii="Arial" w:eastAsia="Arial Unicode MS" w:hAnsi="Arial" w:cs="Arial"/>
          <w:b/>
        </w:rPr>
        <w:t>Health and Safety</w:t>
      </w:r>
    </w:p>
    <w:p w:rsidR="00813002" w:rsidRPr="00F313F8" w:rsidRDefault="00813002" w:rsidP="00813002">
      <w:pPr>
        <w:jc w:val="both"/>
        <w:rPr>
          <w:rFonts w:ascii="Arial" w:eastAsia="Arial Unicode MS" w:hAnsi="Arial" w:cs="Arial"/>
          <w:b/>
          <w:color w:val="0070C0"/>
        </w:rPr>
      </w:pPr>
      <w:r w:rsidRPr="00F313F8">
        <w:rPr>
          <w:rFonts w:ascii="Arial" w:hAnsi="Arial" w:cs="Arial"/>
        </w:rPr>
        <w:t>Malaria is prevalent in Liberia and is a serious health risk. To avoid being affected, kindly follow all the known preventive measures required. In case you feel symptoms of malaria or any other disease, kindly contact a member of staff (preferably the Country Director or the Deputy Country Director) who will support you acquire the needed medical attention.</w:t>
      </w:r>
      <w:r w:rsidRPr="00F313F8">
        <w:rPr>
          <w:rFonts w:ascii="Arial" w:eastAsia="Arial Unicode MS" w:hAnsi="Arial" w:cs="Arial"/>
          <w:b/>
          <w:color w:val="0070C0"/>
        </w:rPr>
        <w:t xml:space="preserve"> </w:t>
      </w:r>
    </w:p>
    <w:p w:rsidR="00813002" w:rsidRPr="00F313F8" w:rsidRDefault="00813002" w:rsidP="00813002">
      <w:pPr>
        <w:jc w:val="both"/>
        <w:rPr>
          <w:rFonts w:ascii="Arial" w:hAnsi="Arial" w:cs="Arial"/>
        </w:rPr>
      </w:pPr>
      <w:r w:rsidRPr="00F313F8">
        <w:rPr>
          <w:rFonts w:ascii="Arial" w:eastAsia="Arial Unicode MS" w:hAnsi="Arial" w:cs="Arial"/>
        </w:rPr>
        <w:t>You are advised to take your International Travel Vaccination against Yellow Fever.</w:t>
      </w:r>
      <w:r w:rsidRPr="00F313F8">
        <w:rPr>
          <w:rFonts w:ascii="Arial" w:hAnsi="Arial" w:cs="Arial"/>
        </w:rPr>
        <w:t xml:space="preserve"> Please ensure you update your travel medical insurance and your WHO’s International Certificate of Vaccination – Yellow Card.</w:t>
      </w:r>
    </w:p>
    <w:p w:rsidR="00894141" w:rsidRPr="00F313F8" w:rsidRDefault="00894141" w:rsidP="00894141">
      <w:pPr>
        <w:spacing w:after="0" w:line="240" w:lineRule="auto"/>
        <w:ind w:left="720" w:hanging="720"/>
        <w:jc w:val="both"/>
        <w:rPr>
          <w:rFonts w:ascii="Arial" w:eastAsia="Times New Roman" w:hAnsi="Arial" w:cs="Arial"/>
          <w:i/>
          <w:lang w:val="en-US"/>
        </w:rPr>
      </w:pPr>
    </w:p>
    <w:p w:rsidR="00813002" w:rsidRPr="00F313F8" w:rsidRDefault="00813002" w:rsidP="00813002">
      <w:pPr>
        <w:pStyle w:val="NoSpacing"/>
        <w:jc w:val="both"/>
        <w:rPr>
          <w:rFonts w:ascii="Arial" w:hAnsi="Arial" w:cs="Arial"/>
          <w:b/>
        </w:rPr>
      </w:pPr>
      <w:r w:rsidRPr="00F313F8">
        <w:rPr>
          <w:rFonts w:ascii="Arial" w:hAnsi="Arial" w:cs="Arial"/>
          <w:b/>
        </w:rPr>
        <w:t xml:space="preserve">The following clinics are our preferred medical service providers: </w:t>
      </w:r>
    </w:p>
    <w:tbl>
      <w:tblPr>
        <w:tblStyle w:val="TableGrid"/>
        <w:tblW w:w="0" w:type="auto"/>
        <w:tblLook w:val="04A0" w:firstRow="1" w:lastRow="0" w:firstColumn="1" w:lastColumn="0" w:noHBand="0" w:noVBand="1"/>
      </w:tblPr>
      <w:tblGrid>
        <w:gridCol w:w="8028"/>
      </w:tblGrid>
      <w:tr w:rsidR="00813002" w:rsidRPr="00F313F8" w:rsidTr="00924848">
        <w:tc>
          <w:tcPr>
            <w:tcW w:w="8028" w:type="dxa"/>
          </w:tcPr>
          <w:p w:rsidR="00813002" w:rsidRPr="00F313F8" w:rsidRDefault="00813002" w:rsidP="00813002">
            <w:pPr>
              <w:pStyle w:val="NoSpacing"/>
              <w:numPr>
                <w:ilvl w:val="0"/>
                <w:numId w:val="3"/>
              </w:numPr>
              <w:jc w:val="both"/>
              <w:rPr>
                <w:rFonts w:ascii="Arial" w:hAnsi="Arial" w:cs="Arial"/>
              </w:rPr>
            </w:pPr>
            <w:r w:rsidRPr="00F313F8">
              <w:rPr>
                <w:rFonts w:ascii="Arial" w:hAnsi="Arial" w:cs="Arial"/>
              </w:rPr>
              <w:t>SOS Clinic, Congo Town Monrovia</w:t>
            </w:r>
          </w:p>
        </w:tc>
      </w:tr>
      <w:tr w:rsidR="00813002" w:rsidRPr="00F313F8" w:rsidTr="00924848">
        <w:tc>
          <w:tcPr>
            <w:tcW w:w="8028" w:type="dxa"/>
          </w:tcPr>
          <w:p w:rsidR="00813002" w:rsidRPr="00F313F8" w:rsidRDefault="00813002" w:rsidP="00813002">
            <w:pPr>
              <w:pStyle w:val="NoSpacing"/>
              <w:numPr>
                <w:ilvl w:val="0"/>
                <w:numId w:val="3"/>
              </w:numPr>
              <w:jc w:val="both"/>
              <w:rPr>
                <w:rFonts w:ascii="Arial" w:hAnsi="Arial" w:cs="Arial"/>
              </w:rPr>
            </w:pPr>
            <w:r w:rsidRPr="00F313F8">
              <w:rPr>
                <w:rFonts w:ascii="Arial" w:hAnsi="Arial" w:cs="Arial"/>
              </w:rPr>
              <w:t>St Joseph Catholic Hospital, Monrovia</w:t>
            </w:r>
          </w:p>
        </w:tc>
      </w:tr>
      <w:tr w:rsidR="00813002" w:rsidRPr="00F313F8" w:rsidTr="00924848">
        <w:tc>
          <w:tcPr>
            <w:tcW w:w="8028" w:type="dxa"/>
          </w:tcPr>
          <w:p w:rsidR="00813002" w:rsidRPr="00F313F8" w:rsidRDefault="00813002" w:rsidP="00813002">
            <w:pPr>
              <w:pStyle w:val="NoSpacing"/>
              <w:numPr>
                <w:ilvl w:val="0"/>
                <w:numId w:val="3"/>
              </w:numPr>
              <w:jc w:val="both"/>
              <w:rPr>
                <w:rFonts w:ascii="Arial" w:hAnsi="Arial" w:cs="Arial"/>
              </w:rPr>
            </w:pPr>
            <w:r w:rsidRPr="00F313F8">
              <w:rPr>
                <w:rFonts w:ascii="Arial" w:hAnsi="Arial" w:cs="Arial"/>
              </w:rPr>
              <w:t>ELWA Hospital, RIA High way</w:t>
            </w:r>
          </w:p>
        </w:tc>
      </w:tr>
      <w:tr w:rsidR="00813002" w:rsidRPr="00F313F8" w:rsidTr="00924848">
        <w:tc>
          <w:tcPr>
            <w:tcW w:w="8028" w:type="dxa"/>
          </w:tcPr>
          <w:p w:rsidR="00813002" w:rsidRPr="00F313F8" w:rsidRDefault="00813002" w:rsidP="00813002">
            <w:pPr>
              <w:pStyle w:val="NoSpacing"/>
              <w:jc w:val="both"/>
              <w:rPr>
                <w:rFonts w:ascii="Arial" w:hAnsi="Arial" w:cs="Arial"/>
              </w:rPr>
            </w:pPr>
          </w:p>
        </w:tc>
      </w:tr>
    </w:tbl>
    <w:p w:rsidR="00813002" w:rsidRPr="00F313F8" w:rsidRDefault="00813002" w:rsidP="00894141">
      <w:pPr>
        <w:spacing w:after="0" w:line="240" w:lineRule="auto"/>
        <w:ind w:left="720" w:hanging="720"/>
        <w:jc w:val="both"/>
        <w:rPr>
          <w:rFonts w:ascii="Arial" w:eastAsia="Times New Roman" w:hAnsi="Arial" w:cs="Arial"/>
          <w:i/>
          <w:lang w:val="en-US"/>
        </w:rPr>
      </w:pPr>
    </w:p>
    <w:p w:rsidR="00813002" w:rsidRPr="00F313F8" w:rsidRDefault="00813002" w:rsidP="00894141">
      <w:pPr>
        <w:spacing w:after="0" w:line="240" w:lineRule="auto"/>
        <w:ind w:left="720" w:hanging="720"/>
        <w:jc w:val="both"/>
        <w:rPr>
          <w:rFonts w:ascii="Arial" w:eastAsia="Times New Roman" w:hAnsi="Arial" w:cs="Arial"/>
          <w:i/>
          <w:lang w:val="en-US"/>
        </w:rPr>
      </w:pPr>
    </w:p>
    <w:p w:rsidR="00894141" w:rsidRPr="00F313F8" w:rsidRDefault="00894141" w:rsidP="00894141">
      <w:pPr>
        <w:spacing w:after="0" w:line="240" w:lineRule="auto"/>
        <w:ind w:left="720" w:hanging="720"/>
        <w:jc w:val="both"/>
        <w:rPr>
          <w:rFonts w:ascii="Arial" w:eastAsia="Times New Roman" w:hAnsi="Arial" w:cs="Arial"/>
          <w:b/>
          <w:lang w:val="en-US"/>
        </w:rPr>
      </w:pPr>
      <w:r w:rsidRPr="00F313F8">
        <w:rPr>
          <w:rFonts w:ascii="Arial" w:eastAsia="Times New Roman" w:hAnsi="Arial" w:cs="Arial"/>
          <w:b/>
          <w:lang w:val="en-US"/>
        </w:rPr>
        <w:t>3.2</w:t>
      </w:r>
      <w:r w:rsidRPr="00F313F8">
        <w:rPr>
          <w:rFonts w:ascii="Arial" w:eastAsia="Times New Roman" w:hAnsi="Arial" w:cs="Arial"/>
          <w:b/>
          <w:lang w:val="en-US"/>
        </w:rPr>
        <w:tab/>
        <w:t>Entry Requirements</w:t>
      </w:r>
    </w:p>
    <w:p w:rsidR="00894141" w:rsidRPr="00F313F8" w:rsidRDefault="00894141" w:rsidP="00894141">
      <w:pPr>
        <w:spacing w:after="0" w:line="240" w:lineRule="auto"/>
        <w:ind w:left="720" w:hanging="720"/>
        <w:jc w:val="both"/>
        <w:rPr>
          <w:rFonts w:ascii="Arial" w:eastAsia="Times New Roman" w:hAnsi="Arial" w:cs="Arial"/>
          <w:b/>
          <w:lang w:val="en-US"/>
        </w:rPr>
      </w:pPr>
    </w:p>
    <w:p w:rsidR="00894141" w:rsidRPr="00F313F8" w:rsidRDefault="00894141" w:rsidP="00894141">
      <w:pPr>
        <w:spacing w:after="0" w:line="240" w:lineRule="auto"/>
        <w:ind w:left="720" w:hanging="720"/>
        <w:jc w:val="both"/>
        <w:rPr>
          <w:rFonts w:ascii="Arial" w:eastAsia="Times New Roman" w:hAnsi="Arial" w:cs="Arial"/>
          <w:i/>
          <w:lang w:val="en-US"/>
        </w:rPr>
      </w:pPr>
      <w:r w:rsidRPr="00F313F8">
        <w:rPr>
          <w:rFonts w:ascii="Arial" w:eastAsia="Times New Roman" w:hAnsi="Arial" w:cs="Arial"/>
          <w:i/>
          <w:lang w:val="en-US"/>
        </w:rPr>
        <w:t>3.2.1</w:t>
      </w:r>
      <w:r w:rsidRPr="00F313F8">
        <w:rPr>
          <w:rFonts w:ascii="Arial" w:eastAsia="Times New Roman" w:hAnsi="Arial" w:cs="Arial"/>
          <w:i/>
          <w:lang w:val="en-US"/>
        </w:rPr>
        <w:tab/>
        <w:t xml:space="preserve">Clarify details for entering into </w:t>
      </w:r>
      <w:r w:rsidR="00813002" w:rsidRPr="00F313F8">
        <w:rPr>
          <w:rFonts w:ascii="Arial" w:eastAsia="Times New Roman" w:hAnsi="Arial" w:cs="Arial"/>
          <w:i/>
          <w:lang w:val="en-US"/>
        </w:rPr>
        <w:t>Liberia</w:t>
      </w:r>
      <w:r w:rsidRPr="00F313F8">
        <w:rPr>
          <w:rFonts w:ascii="Arial" w:eastAsia="Times New Roman" w:hAnsi="Arial" w:cs="Arial"/>
          <w:i/>
          <w:lang w:val="en-US"/>
        </w:rPr>
        <w:t xml:space="preserve"> including Visa requirement/ types and any health certificate requirements (e.g. Yellow Fever Certificate). Explain procedures at arrival to the airport, e.g. immigration procedures or other specific procedures visitors should be prepared for e.g. procedures related to recent Ebola virus outbreak in West African countries.</w:t>
      </w:r>
    </w:p>
    <w:p w:rsidR="00894141" w:rsidRPr="00F313F8" w:rsidRDefault="00894141" w:rsidP="00894141">
      <w:pPr>
        <w:spacing w:after="0" w:line="240" w:lineRule="auto"/>
        <w:ind w:left="720" w:hanging="720"/>
        <w:jc w:val="both"/>
        <w:rPr>
          <w:rFonts w:ascii="Arial" w:eastAsia="Times New Roman" w:hAnsi="Arial" w:cs="Arial"/>
          <w:i/>
          <w:lang w:val="en-US"/>
        </w:rPr>
      </w:pPr>
    </w:p>
    <w:p w:rsidR="00894141" w:rsidRPr="00F313F8" w:rsidRDefault="00894141" w:rsidP="00894141">
      <w:pPr>
        <w:spacing w:after="0" w:line="240" w:lineRule="auto"/>
        <w:ind w:left="720" w:hanging="720"/>
        <w:jc w:val="both"/>
        <w:rPr>
          <w:rFonts w:ascii="Arial" w:eastAsia="Times New Roman" w:hAnsi="Arial" w:cs="Arial"/>
          <w:i/>
          <w:lang w:val="en-US"/>
        </w:rPr>
      </w:pPr>
      <w:r w:rsidRPr="00F313F8">
        <w:rPr>
          <w:rFonts w:ascii="Arial" w:eastAsia="Times New Roman" w:hAnsi="Arial" w:cs="Arial"/>
          <w:i/>
          <w:lang w:val="en-US"/>
        </w:rPr>
        <w:t>3.2.2</w:t>
      </w:r>
      <w:r w:rsidRPr="00F313F8">
        <w:rPr>
          <w:rFonts w:ascii="Arial" w:eastAsia="Times New Roman" w:hAnsi="Arial" w:cs="Arial"/>
          <w:i/>
          <w:lang w:val="en-US"/>
        </w:rPr>
        <w:tab/>
        <w:t xml:space="preserve">Clarify what visitors can legally bring into the country, e.g. alcohol, tobacco, perfume, cosmetics bought Duty Free, and make clear what restrictions or prohibitions are, e.g. illegal drugs, pornographic material etc. </w:t>
      </w:r>
    </w:p>
    <w:p w:rsidR="00894141" w:rsidRPr="00F313F8" w:rsidRDefault="00894141" w:rsidP="00894141">
      <w:pPr>
        <w:spacing w:after="0" w:line="240" w:lineRule="auto"/>
        <w:ind w:left="720" w:hanging="720"/>
        <w:jc w:val="both"/>
        <w:rPr>
          <w:rFonts w:ascii="Arial" w:eastAsia="Times New Roman" w:hAnsi="Arial" w:cs="Arial"/>
          <w:i/>
          <w:lang w:val="en-US"/>
        </w:rPr>
      </w:pPr>
    </w:p>
    <w:p w:rsidR="003E1475" w:rsidRPr="00F313F8" w:rsidRDefault="00894141" w:rsidP="003E1475">
      <w:pPr>
        <w:spacing w:after="0" w:line="240" w:lineRule="auto"/>
        <w:ind w:left="720" w:hanging="720"/>
        <w:jc w:val="both"/>
        <w:rPr>
          <w:rFonts w:ascii="Arial" w:eastAsia="Times New Roman" w:hAnsi="Arial" w:cs="Arial"/>
          <w:i/>
          <w:lang w:val="en-US"/>
        </w:rPr>
      </w:pPr>
      <w:r w:rsidRPr="00F313F8">
        <w:rPr>
          <w:rFonts w:ascii="Arial" w:eastAsia="Times New Roman" w:hAnsi="Arial" w:cs="Arial"/>
          <w:i/>
          <w:lang w:val="en-US"/>
        </w:rPr>
        <w:t>3.2.3</w:t>
      </w:r>
      <w:r w:rsidRPr="00F313F8">
        <w:rPr>
          <w:rFonts w:ascii="Arial" w:eastAsia="Times New Roman" w:hAnsi="Arial" w:cs="Arial"/>
          <w:i/>
          <w:lang w:val="en-US"/>
        </w:rPr>
        <w:tab/>
      </w:r>
      <w:r w:rsidRPr="00F313F8">
        <w:rPr>
          <w:rFonts w:ascii="Arial" w:eastAsia="Times New Roman" w:hAnsi="Arial" w:cs="Arial"/>
          <w:b/>
          <w:i/>
          <w:lang w:val="en-US"/>
        </w:rPr>
        <w:t>Getting there:</w:t>
      </w:r>
      <w:r w:rsidRPr="00F313F8">
        <w:rPr>
          <w:rFonts w:ascii="Arial" w:eastAsia="Times New Roman" w:hAnsi="Arial" w:cs="Arial"/>
          <w:i/>
          <w:lang w:val="en-US"/>
        </w:rPr>
        <w:tab/>
      </w:r>
    </w:p>
    <w:p w:rsidR="003E1475" w:rsidRPr="00F313F8" w:rsidRDefault="003E1475" w:rsidP="009B5596">
      <w:pPr>
        <w:spacing w:after="0" w:line="240" w:lineRule="auto"/>
        <w:ind w:left="720" w:hanging="720"/>
        <w:rPr>
          <w:rFonts w:ascii="Arial" w:eastAsia="Times New Roman" w:hAnsi="Arial" w:cs="Arial"/>
          <w:i/>
        </w:rPr>
      </w:pPr>
      <w:r w:rsidRPr="00F313F8">
        <w:rPr>
          <w:rFonts w:ascii="Arial" w:eastAsia="Times New Roman" w:hAnsi="Arial" w:cs="Arial"/>
          <w:i/>
          <w:lang w:val="en-US"/>
        </w:rPr>
        <w:t xml:space="preserve">          </w:t>
      </w:r>
      <w:r w:rsidR="009B5596" w:rsidRPr="00F313F8">
        <w:rPr>
          <w:rFonts w:ascii="Arial" w:eastAsia="Times New Roman" w:hAnsi="Arial" w:cs="Arial"/>
          <w:i/>
          <w:lang w:val="en-US"/>
        </w:rPr>
        <w:t xml:space="preserve"> </w:t>
      </w:r>
      <w:r w:rsidRPr="00F313F8">
        <w:rPr>
          <w:rFonts w:ascii="Arial" w:eastAsia="Times New Roman" w:hAnsi="Arial" w:cs="Arial"/>
          <w:i/>
        </w:rPr>
        <w:t xml:space="preserve">Upon arrival in Liberia, </w:t>
      </w:r>
      <w:del w:id="1" w:author="Sheku Daboh" w:date="2018-08-17T15:05:00Z">
        <w:r w:rsidR="0079517D" w:rsidRPr="009F7386" w:rsidDel="002A2EBB">
          <w:rPr>
            <w:rFonts w:ascii="Arial" w:eastAsia="Times New Roman" w:hAnsi="Arial" w:cs="Arial"/>
            <w:b/>
            <w:i/>
          </w:rPr>
          <w:delText>Millennium Guest House &amp; Suites</w:delText>
        </w:r>
      </w:del>
      <w:ins w:id="2" w:author="Sheku Daboh" w:date="2018-08-17T15:05:00Z">
        <w:r w:rsidR="002A2EBB">
          <w:rPr>
            <w:rFonts w:ascii="Arial" w:eastAsia="Times New Roman" w:hAnsi="Arial" w:cs="Arial"/>
            <w:b/>
            <w:i/>
          </w:rPr>
          <w:t>WaterAid Liberia driver (Jayah Fofana)</w:t>
        </w:r>
      </w:ins>
      <w:bookmarkStart w:id="3" w:name="_GoBack"/>
      <w:bookmarkEnd w:id="3"/>
      <w:r w:rsidR="0079517D" w:rsidRPr="0079517D">
        <w:rPr>
          <w:rFonts w:ascii="Arial" w:eastAsia="Times New Roman" w:hAnsi="Arial" w:cs="Arial"/>
          <w:i/>
        </w:rPr>
        <w:t xml:space="preserve"> </w:t>
      </w:r>
      <w:r w:rsidR="0079517D" w:rsidRPr="00F313F8">
        <w:rPr>
          <w:rFonts w:ascii="Arial" w:eastAsia="Times New Roman" w:hAnsi="Arial" w:cs="Arial"/>
          <w:i/>
        </w:rPr>
        <w:t>will</w:t>
      </w:r>
      <w:r w:rsidRPr="00F313F8">
        <w:rPr>
          <w:rFonts w:ascii="Arial" w:eastAsia="Times New Roman" w:hAnsi="Arial" w:cs="Arial"/>
          <w:i/>
        </w:rPr>
        <w:t xml:space="preserve"> receive you at the airport and take you to the hotel already booked for you. </w:t>
      </w:r>
      <w:r w:rsidRPr="00F313F8">
        <w:rPr>
          <w:rFonts w:ascii="Arial" w:hAnsi="Arial" w:cs="Arial"/>
        </w:rPr>
        <w:t xml:space="preserve"> Please talk with</w:t>
      </w:r>
      <w:r w:rsidR="009B5596" w:rsidRPr="00F313F8">
        <w:rPr>
          <w:rFonts w:ascii="Arial" w:hAnsi="Arial" w:cs="Arial"/>
        </w:rPr>
        <w:t xml:space="preserve"> </w:t>
      </w:r>
      <w:r w:rsidRPr="00F313F8">
        <w:rPr>
          <w:rFonts w:ascii="Arial" w:hAnsi="Arial" w:cs="Arial"/>
        </w:rPr>
        <w:t>t</w:t>
      </w:r>
      <w:r w:rsidR="009B5596" w:rsidRPr="00F313F8">
        <w:rPr>
          <w:rFonts w:ascii="Arial" w:hAnsi="Arial" w:cs="Arial"/>
        </w:rPr>
        <w:t xml:space="preserve">he driver who will be with you </w:t>
      </w:r>
      <w:r w:rsidRPr="00F313F8">
        <w:rPr>
          <w:rFonts w:ascii="Arial" w:hAnsi="Arial" w:cs="Arial"/>
        </w:rPr>
        <w:t xml:space="preserve">for information on good restaurants to eat. </w:t>
      </w:r>
    </w:p>
    <w:p w:rsidR="00894141" w:rsidRPr="00F313F8" w:rsidRDefault="00894141" w:rsidP="003E1475">
      <w:pPr>
        <w:spacing w:after="0" w:line="240" w:lineRule="auto"/>
        <w:ind w:left="720" w:hanging="720"/>
        <w:jc w:val="both"/>
        <w:rPr>
          <w:rFonts w:ascii="Arial" w:eastAsia="Times New Roman" w:hAnsi="Arial" w:cs="Arial"/>
          <w:lang w:val="en-US"/>
        </w:rPr>
      </w:pPr>
    </w:p>
    <w:p w:rsidR="00FA13FD" w:rsidRPr="00F313F8" w:rsidRDefault="00894141" w:rsidP="00894141">
      <w:pPr>
        <w:spacing w:after="0" w:line="240" w:lineRule="auto"/>
        <w:ind w:left="720" w:hanging="720"/>
        <w:jc w:val="both"/>
        <w:rPr>
          <w:rFonts w:ascii="Arial" w:eastAsia="Times New Roman" w:hAnsi="Arial" w:cs="Arial"/>
          <w:b/>
          <w:lang w:val="en-US"/>
        </w:rPr>
      </w:pPr>
      <w:r w:rsidRPr="00F313F8">
        <w:rPr>
          <w:rFonts w:ascii="Arial" w:eastAsia="Times New Roman" w:hAnsi="Arial" w:cs="Arial"/>
          <w:b/>
          <w:lang w:val="en-US"/>
        </w:rPr>
        <w:lastRenderedPageBreak/>
        <w:t>3.3</w:t>
      </w:r>
      <w:r w:rsidRPr="00F313F8">
        <w:rPr>
          <w:rFonts w:ascii="Arial" w:eastAsia="Times New Roman" w:hAnsi="Arial" w:cs="Arial"/>
          <w:b/>
          <w:lang w:val="en-US"/>
        </w:rPr>
        <w:tab/>
        <w:t>Safety &amp; Security</w:t>
      </w:r>
      <w:r w:rsidR="00FA13FD" w:rsidRPr="00F313F8">
        <w:rPr>
          <w:rFonts w:ascii="Arial" w:eastAsia="Times New Roman" w:hAnsi="Arial" w:cs="Arial"/>
          <w:b/>
          <w:lang w:val="en-US"/>
        </w:rPr>
        <w:t xml:space="preserve">: </w:t>
      </w:r>
    </w:p>
    <w:p w:rsidR="00FA13FD" w:rsidRPr="00F313F8" w:rsidRDefault="00FA13FD" w:rsidP="00FA13FD">
      <w:pPr>
        <w:pStyle w:val="NoSpacing"/>
        <w:jc w:val="both"/>
        <w:rPr>
          <w:rFonts w:ascii="Arial" w:hAnsi="Arial" w:cs="Arial"/>
        </w:rPr>
      </w:pPr>
      <w:r w:rsidRPr="00F313F8">
        <w:rPr>
          <w:rFonts w:ascii="Arial" w:hAnsi="Arial" w:cs="Arial"/>
        </w:rPr>
        <w:t>Monrovia, the capital city is quiet. However, for your safety, you are advised to keep your jewels and handbags tight when out of a secured environment. You may use the hotel safe to keep your valuables (see hotel reception). Please see the attached risk assessment.</w:t>
      </w:r>
    </w:p>
    <w:p w:rsidR="004A2183" w:rsidRPr="0028714B" w:rsidRDefault="004A2183" w:rsidP="00FA13FD">
      <w:pPr>
        <w:pStyle w:val="NoSpacing"/>
        <w:jc w:val="both"/>
        <w:rPr>
          <w:rFonts w:ascii="Arial" w:hAnsi="Arial" w:cs="Arial"/>
          <w:sz w:val="18"/>
        </w:rPr>
      </w:pPr>
    </w:p>
    <w:p w:rsidR="004A2183" w:rsidRPr="00F313F8" w:rsidRDefault="00FA13FD" w:rsidP="004A2183">
      <w:pPr>
        <w:pStyle w:val="NoSpacing"/>
        <w:jc w:val="both"/>
        <w:rPr>
          <w:rFonts w:ascii="Arial" w:hAnsi="Arial" w:cs="Arial"/>
        </w:rPr>
      </w:pPr>
      <w:r w:rsidRPr="00F313F8">
        <w:rPr>
          <w:rFonts w:ascii="Arial" w:hAnsi="Arial" w:cs="Arial"/>
        </w:rPr>
        <w:t xml:space="preserve">Monrovia, the capital city of </w:t>
      </w:r>
      <w:r w:rsidR="00A65D29" w:rsidRPr="00F313F8">
        <w:rPr>
          <w:rFonts w:ascii="Arial" w:hAnsi="Arial" w:cs="Arial"/>
        </w:rPr>
        <w:t xml:space="preserve">Liberia </w:t>
      </w:r>
      <w:r w:rsidRPr="00F313F8">
        <w:rPr>
          <w:rFonts w:ascii="Arial" w:hAnsi="Arial" w:cs="Arial"/>
        </w:rPr>
        <w:t>is quiet but with minimal criminal activity like pick pockets. However, for your safety, Ensure when going out to town/crowded area/ the beach area you handle your cash well for pickpockets.</w:t>
      </w:r>
    </w:p>
    <w:p w:rsidR="004A2183" w:rsidRPr="004A2183" w:rsidRDefault="004A2183" w:rsidP="004A2183">
      <w:pPr>
        <w:pStyle w:val="NoSpacing"/>
        <w:jc w:val="both"/>
        <w:rPr>
          <w:rFonts w:ascii="Arial" w:hAnsi="Arial" w:cs="Arial"/>
        </w:rPr>
      </w:pPr>
      <w:r w:rsidRPr="004A2183">
        <w:rPr>
          <w:rFonts w:ascii="Arial" w:hAnsi="Arial" w:cs="Arial"/>
          <w:b/>
        </w:rPr>
        <w:t xml:space="preserve">                                                                                                                                                                                        </w:t>
      </w:r>
    </w:p>
    <w:p w:rsidR="004A2183" w:rsidRPr="004A2183" w:rsidRDefault="004A2183" w:rsidP="004A2183">
      <w:pPr>
        <w:tabs>
          <w:tab w:val="left" w:pos="6030"/>
        </w:tabs>
        <w:jc w:val="both"/>
        <w:rPr>
          <w:rFonts w:ascii="Arial" w:hAnsi="Arial" w:cs="Arial"/>
          <w:b/>
          <w:lang w:val="en-US"/>
        </w:rPr>
      </w:pPr>
      <w:r w:rsidRPr="004A2183">
        <w:rPr>
          <w:rFonts w:ascii="Arial" w:hAnsi="Arial" w:cs="Arial"/>
          <w:lang w:val="en-US"/>
        </w:rPr>
        <w:t>For all other logistics</w:t>
      </w:r>
      <w:r w:rsidR="0028714B">
        <w:rPr>
          <w:rFonts w:ascii="Arial" w:hAnsi="Arial" w:cs="Arial"/>
          <w:lang w:val="en-US"/>
        </w:rPr>
        <w:t xml:space="preserve"> </w:t>
      </w:r>
      <w:r w:rsidRPr="004A2183">
        <w:rPr>
          <w:rFonts w:ascii="Arial" w:hAnsi="Arial" w:cs="Arial"/>
          <w:lang w:val="en-US"/>
        </w:rPr>
        <w:t xml:space="preserve">(phone card, transport, per </w:t>
      </w:r>
      <w:proofErr w:type="gramStart"/>
      <w:r w:rsidRPr="004A2183">
        <w:rPr>
          <w:rFonts w:ascii="Arial" w:hAnsi="Arial" w:cs="Arial"/>
          <w:lang w:val="en-US"/>
        </w:rPr>
        <w:t>diem)  our</w:t>
      </w:r>
      <w:proofErr w:type="gramEnd"/>
      <w:r w:rsidRPr="004A2183">
        <w:rPr>
          <w:rFonts w:ascii="Arial" w:hAnsi="Arial" w:cs="Arial"/>
          <w:lang w:val="en-US"/>
        </w:rPr>
        <w:t xml:space="preserve"> HRAO Sheku Daboh will be in charge, he can be reached on </w:t>
      </w:r>
      <w:r w:rsidR="0028714B" w:rsidRPr="004A2183">
        <w:rPr>
          <w:rFonts w:ascii="Arial" w:hAnsi="Arial" w:cs="Arial"/>
          <w:b/>
          <w:lang w:val="en-US"/>
        </w:rPr>
        <w:t>(+231770135478)</w:t>
      </w:r>
      <w:r w:rsidR="0028714B" w:rsidRPr="004A2183">
        <w:rPr>
          <w:rFonts w:ascii="Arial" w:hAnsi="Arial" w:cs="Arial"/>
          <w:lang w:val="en-US"/>
        </w:rPr>
        <w:t xml:space="preserve"> </w:t>
      </w:r>
      <w:r w:rsidR="0028714B">
        <w:rPr>
          <w:rFonts w:ascii="Arial" w:hAnsi="Arial" w:cs="Arial"/>
          <w:lang w:val="en-US"/>
        </w:rPr>
        <w:t xml:space="preserve">and </w:t>
      </w:r>
      <w:r w:rsidRPr="004A2183">
        <w:rPr>
          <w:rFonts w:ascii="Arial" w:hAnsi="Arial" w:cs="Arial"/>
          <w:lang w:val="en-US"/>
        </w:rPr>
        <w:t>(</w:t>
      </w:r>
      <w:r w:rsidRPr="004A2183">
        <w:rPr>
          <w:rFonts w:ascii="Arial" w:hAnsi="Arial" w:cs="Arial"/>
          <w:b/>
          <w:lang w:val="en-US"/>
        </w:rPr>
        <w:t>+231886542752</w:t>
      </w:r>
      <w:r w:rsidR="0028714B">
        <w:rPr>
          <w:rFonts w:ascii="Arial" w:hAnsi="Arial" w:cs="Arial"/>
          <w:b/>
          <w:lang w:val="en-US"/>
        </w:rPr>
        <w:t>)</w:t>
      </w:r>
    </w:p>
    <w:p w:rsidR="00894141" w:rsidRPr="00F313F8" w:rsidRDefault="00FA13FD" w:rsidP="00A65D29">
      <w:pPr>
        <w:pStyle w:val="NoSpacing"/>
        <w:rPr>
          <w:rFonts w:ascii="Arial" w:hAnsi="Arial" w:cs="Arial"/>
        </w:rPr>
      </w:pPr>
      <w:r w:rsidRPr="00F313F8">
        <w:rPr>
          <w:rFonts w:ascii="Arial" w:hAnsi="Arial" w:cs="Arial"/>
        </w:rPr>
        <w:t xml:space="preserve">Upon arrival, you will </w:t>
      </w:r>
      <w:r w:rsidR="00894141" w:rsidRPr="00F313F8">
        <w:rPr>
          <w:rFonts w:ascii="Arial" w:hAnsi="Arial" w:cs="Arial"/>
        </w:rPr>
        <w:t>receive a full verbal security briefing upon arriv</w:t>
      </w:r>
      <w:r w:rsidR="00A65D29" w:rsidRPr="00F313F8">
        <w:rPr>
          <w:rFonts w:ascii="Arial" w:hAnsi="Arial" w:cs="Arial"/>
        </w:rPr>
        <w:t xml:space="preserve">al to our office, delivered by </w:t>
      </w:r>
      <w:r w:rsidR="00894141" w:rsidRPr="00F313F8">
        <w:rPr>
          <w:rFonts w:ascii="Arial" w:hAnsi="Arial" w:cs="Arial"/>
        </w:rPr>
        <w:t>the SFP:</w:t>
      </w:r>
    </w:p>
    <w:p w:rsidR="00894141" w:rsidRPr="00F313F8" w:rsidRDefault="00894141" w:rsidP="00A65D29">
      <w:pPr>
        <w:pStyle w:val="NoSpacing"/>
        <w:rPr>
          <w:rFonts w:ascii="Arial" w:hAnsi="Arial" w:cs="Arial"/>
        </w:rPr>
      </w:pPr>
      <w:r w:rsidRPr="00F313F8">
        <w:rPr>
          <w:rFonts w:ascii="Arial" w:hAnsi="Arial" w:cs="Arial"/>
        </w:rPr>
        <w:t>Name:</w:t>
      </w:r>
      <w:r w:rsidR="00301014" w:rsidRPr="00F313F8">
        <w:rPr>
          <w:rFonts w:ascii="Arial" w:hAnsi="Arial" w:cs="Arial"/>
        </w:rPr>
        <w:t xml:space="preserve"> Sheku Daboh</w:t>
      </w:r>
    </w:p>
    <w:p w:rsidR="00894141" w:rsidRPr="00F313F8" w:rsidRDefault="00894141" w:rsidP="00A65D29">
      <w:pPr>
        <w:pStyle w:val="NoSpacing"/>
        <w:rPr>
          <w:rFonts w:ascii="Arial" w:hAnsi="Arial" w:cs="Arial"/>
        </w:rPr>
      </w:pPr>
      <w:r w:rsidRPr="00F313F8">
        <w:rPr>
          <w:rFonts w:ascii="Arial" w:hAnsi="Arial" w:cs="Arial"/>
        </w:rPr>
        <w:t>Mobile No.:</w:t>
      </w:r>
      <w:r w:rsidR="00301014" w:rsidRPr="00F313F8">
        <w:rPr>
          <w:rFonts w:ascii="Arial" w:hAnsi="Arial" w:cs="Arial"/>
        </w:rPr>
        <w:t xml:space="preserve"> +231770135478</w:t>
      </w:r>
    </w:p>
    <w:p w:rsidR="00894141" w:rsidRPr="00F313F8" w:rsidRDefault="00894141" w:rsidP="00A65D29">
      <w:pPr>
        <w:pStyle w:val="NoSpacing"/>
        <w:rPr>
          <w:rFonts w:ascii="Arial" w:hAnsi="Arial" w:cs="Arial"/>
        </w:rPr>
      </w:pPr>
      <w:r w:rsidRPr="00F313F8">
        <w:rPr>
          <w:rFonts w:ascii="Arial" w:hAnsi="Arial" w:cs="Arial"/>
        </w:rPr>
        <w:t>Mail:</w:t>
      </w:r>
      <w:r w:rsidR="00301014" w:rsidRPr="00F313F8">
        <w:rPr>
          <w:rFonts w:ascii="Arial" w:hAnsi="Arial" w:cs="Arial"/>
        </w:rPr>
        <w:t xml:space="preserve"> </w:t>
      </w:r>
      <w:hyperlink r:id="rId11" w:history="1">
        <w:r w:rsidR="00301014" w:rsidRPr="00F313F8">
          <w:rPr>
            <w:rStyle w:val="Hyperlink"/>
            <w:rFonts w:ascii="Arial" w:hAnsi="Arial" w:cs="Arial"/>
          </w:rPr>
          <w:t>shekudaboh@wateraid.org</w:t>
        </w:r>
      </w:hyperlink>
      <w:r w:rsidR="00301014" w:rsidRPr="00F313F8">
        <w:rPr>
          <w:rFonts w:ascii="Arial" w:hAnsi="Arial" w:cs="Arial"/>
        </w:rPr>
        <w:t xml:space="preserve"> </w:t>
      </w:r>
    </w:p>
    <w:p w:rsidR="00894141" w:rsidRPr="00F313F8" w:rsidRDefault="00894141" w:rsidP="00894141">
      <w:pPr>
        <w:spacing w:after="0" w:line="240" w:lineRule="auto"/>
        <w:ind w:left="720" w:hanging="720"/>
        <w:jc w:val="both"/>
        <w:rPr>
          <w:rFonts w:ascii="Arial" w:eastAsia="Times New Roman" w:hAnsi="Arial" w:cs="Arial"/>
          <w:lang w:val="en-US"/>
        </w:rPr>
      </w:pPr>
    </w:p>
    <w:p w:rsidR="00894141" w:rsidRPr="00F313F8" w:rsidRDefault="00894141" w:rsidP="00894141">
      <w:pPr>
        <w:spacing w:after="0" w:line="240" w:lineRule="auto"/>
        <w:ind w:left="720" w:hanging="720"/>
        <w:jc w:val="both"/>
        <w:rPr>
          <w:rFonts w:ascii="Arial" w:eastAsia="Times New Roman" w:hAnsi="Arial" w:cs="Arial"/>
          <w:lang w:val="en-US"/>
        </w:rPr>
      </w:pPr>
      <w:r w:rsidRPr="00F313F8">
        <w:rPr>
          <w:rFonts w:ascii="Arial" w:eastAsia="Times New Roman" w:hAnsi="Arial" w:cs="Arial"/>
          <w:b/>
          <w:lang w:val="en-US"/>
        </w:rPr>
        <w:t>3.4</w:t>
      </w:r>
      <w:r w:rsidR="004A2183" w:rsidRPr="00F313F8">
        <w:rPr>
          <w:rFonts w:ascii="Arial" w:eastAsia="Times New Roman" w:hAnsi="Arial" w:cs="Arial"/>
          <w:b/>
          <w:lang w:val="en-US"/>
        </w:rPr>
        <w:t>.1</w:t>
      </w:r>
      <w:r w:rsidRPr="00F313F8">
        <w:rPr>
          <w:rFonts w:ascii="Arial" w:eastAsia="Times New Roman" w:hAnsi="Arial" w:cs="Arial"/>
          <w:b/>
          <w:lang w:val="en-US"/>
        </w:rPr>
        <w:tab/>
        <w:t>Nice to Know</w:t>
      </w:r>
    </w:p>
    <w:p w:rsidR="00A65D29" w:rsidRPr="00F313F8" w:rsidRDefault="00A65D29" w:rsidP="00A65D29">
      <w:pPr>
        <w:jc w:val="both"/>
        <w:rPr>
          <w:rFonts w:ascii="Arial" w:eastAsia="Arial Unicode MS" w:hAnsi="Arial" w:cs="Arial"/>
        </w:rPr>
      </w:pPr>
      <w:r w:rsidRPr="00F313F8">
        <w:rPr>
          <w:rFonts w:ascii="Arial" w:eastAsia="Arial Unicode MS" w:hAnsi="Arial" w:cs="Arial"/>
        </w:rPr>
        <w:t>A WaterAid staff will support you carry out any financial transaction d</w:t>
      </w:r>
      <w:r w:rsidR="00301014" w:rsidRPr="00F313F8">
        <w:rPr>
          <w:rFonts w:ascii="Arial" w:eastAsia="Arial Unicode MS" w:hAnsi="Arial" w:cs="Arial"/>
        </w:rPr>
        <w:t xml:space="preserve">uring your stay in </w:t>
      </w:r>
      <w:r w:rsidRPr="00F313F8">
        <w:rPr>
          <w:rFonts w:ascii="Arial" w:eastAsia="Arial Unicode MS" w:hAnsi="Arial" w:cs="Arial"/>
        </w:rPr>
        <w:t>Liberia. The current exchange rate of the local currency-the Liberia dollar to other currency is as follows:</w:t>
      </w:r>
    </w:p>
    <w:p w:rsidR="00A65D29" w:rsidRPr="00F313F8" w:rsidRDefault="00301014" w:rsidP="00A65D29">
      <w:pPr>
        <w:spacing w:after="0" w:line="240" w:lineRule="auto"/>
        <w:jc w:val="both"/>
        <w:rPr>
          <w:rFonts w:ascii="Arial" w:eastAsia="Arial Unicode MS" w:hAnsi="Arial" w:cs="Arial"/>
        </w:rPr>
      </w:pPr>
      <w:r w:rsidRPr="00F313F8">
        <w:rPr>
          <w:rFonts w:ascii="Arial" w:eastAsia="Arial Unicode MS" w:hAnsi="Arial" w:cs="Arial"/>
        </w:rPr>
        <w:t>$1.00 = LRD 1</w:t>
      </w:r>
      <w:r w:rsidR="008B204F">
        <w:rPr>
          <w:rFonts w:ascii="Arial" w:eastAsia="Arial Unicode MS" w:hAnsi="Arial" w:cs="Arial"/>
        </w:rPr>
        <w:t>50</w:t>
      </w:r>
      <w:r w:rsidR="00A65D29" w:rsidRPr="00F313F8">
        <w:rPr>
          <w:rFonts w:ascii="Arial" w:eastAsia="Arial Unicode MS" w:hAnsi="Arial" w:cs="Arial"/>
        </w:rPr>
        <w:t>.00</w:t>
      </w:r>
    </w:p>
    <w:p w:rsidR="00A65D29" w:rsidRPr="0028714B" w:rsidRDefault="00A65D29" w:rsidP="00A65D29">
      <w:pPr>
        <w:spacing w:after="0" w:line="240" w:lineRule="auto"/>
        <w:jc w:val="both"/>
        <w:rPr>
          <w:rFonts w:ascii="Arial" w:eastAsia="Times New Roman" w:hAnsi="Arial" w:cs="Arial"/>
          <w:bCs/>
          <w:i/>
          <w:iCs/>
          <w:sz w:val="18"/>
        </w:rPr>
      </w:pPr>
    </w:p>
    <w:p w:rsidR="00A65D29" w:rsidRPr="00F313F8" w:rsidRDefault="00A65D29" w:rsidP="00A65D29">
      <w:pPr>
        <w:spacing w:after="0" w:line="240" w:lineRule="auto"/>
        <w:jc w:val="both"/>
        <w:rPr>
          <w:rFonts w:ascii="Arial" w:eastAsia="Times New Roman" w:hAnsi="Arial" w:cs="Arial"/>
        </w:rPr>
      </w:pPr>
      <w:r w:rsidRPr="00F313F8">
        <w:rPr>
          <w:rFonts w:ascii="Arial" w:eastAsia="Times New Roman" w:hAnsi="Arial" w:cs="Arial"/>
        </w:rPr>
        <w:t>However, these exchanges rates fluctuate very often.</w:t>
      </w:r>
    </w:p>
    <w:p w:rsidR="004A2183" w:rsidRPr="0028714B" w:rsidRDefault="004A2183" w:rsidP="00A65D29">
      <w:pPr>
        <w:spacing w:after="0" w:line="240" w:lineRule="auto"/>
        <w:jc w:val="both"/>
        <w:rPr>
          <w:rFonts w:ascii="Arial" w:eastAsia="Times New Roman" w:hAnsi="Arial" w:cs="Arial"/>
          <w:sz w:val="18"/>
        </w:rPr>
      </w:pPr>
    </w:p>
    <w:p w:rsidR="004A2183" w:rsidRPr="004A2183" w:rsidRDefault="00E25531" w:rsidP="004A2183">
      <w:pPr>
        <w:spacing w:after="0" w:line="240" w:lineRule="auto"/>
        <w:jc w:val="both"/>
        <w:rPr>
          <w:rFonts w:ascii="Arial" w:hAnsi="Arial" w:cs="Arial"/>
          <w:lang w:val="en-US"/>
        </w:rPr>
      </w:pPr>
      <w:r w:rsidRPr="00F313F8">
        <w:rPr>
          <w:rFonts w:ascii="Arial" w:hAnsi="Arial" w:cs="Arial"/>
          <w:b/>
          <w:lang w:val="en-US"/>
        </w:rPr>
        <w:t>3.4.2 Telephone</w:t>
      </w:r>
      <w:r w:rsidR="004A2183" w:rsidRPr="004A2183">
        <w:rPr>
          <w:rFonts w:ascii="Arial" w:hAnsi="Arial" w:cs="Arial"/>
          <w:b/>
          <w:lang w:val="en-US"/>
        </w:rPr>
        <w:t>:</w:t>
      </w:r>
      <w:r w:rsidR="004A2183" w:rsidRPr="004A2183">
        <w:rPr>
          <w:rFonts w:ascii="Arial" w:hAnsi="Arial" w:cs="Arial"/>
          <w:lang w:val="en-US"/>
        </w:rPr>
        <w:t xml:space="preserve"> WaterAid </w:t>
      </w:r>
      <w:r w:rsidR="00AB59DF" w:rsidRPr="00F313F8">
        <w:rPr>
          <w:rFonts w:ascii="Arial" w:hAnsi="Arial" w:cs="Arial"/>
          <w:lang w:val="en-US"/>
        </w:rPr>
        <w:t>Liberia</w:t>
      </w:r>
      <w:r w:rsidR="004A2183" w:rsidRPr="004A2183">
        <w:rPr>
          <w:rFonts w:ascii="Arial" w:hAnsi="Arial" w:cs="Arial"/>
          <w:lang w:val="en-US"/>
        </w:rPr>
        <w:t xml:space="preserve"> will provide you with a mobile SIM card and call credits to communicate whilst in Liberia </w:t>
      </w:r>
      <w:r w:rsidR="004A2183" w:rsidRPr="004A2183">
        <w:rPr>
          <w:rFonts w:ascii="Arial" w:hAnsi="Arial" w:cs="Arial"/>
          <w:b/>
          <w:lang w:val="en-US"/>
        </w:rPr>
        <w:t>(When Applicable)</w:t>
      </w:r>
    </w:p>
    <w:p w:rsidR="004A2183" w:rsidRPr="0028714B" w:rsidRDefault="004A2183" w:rsidP="004A2183">
      <w:pPr>
        <w:spacing w:after="0" w:line="240" w:lineRule="auto"/>
        <w:jc w:val="both"/>
        <w:rPr>
          <w:rFonts w:ascii="Arial" w:hAnsi="Arial" w:cs="Arial"/>
          <w:b/>
          <w:sz w:val="18"/>
          <w:lang w:val="en-US"/>
        </w:rPr>
      </w:pPr>
    </w:p>
    <w:p w:rsidR="004A2183" w:rsidRPr="004A2183" w:rsidRDefault="004A2183" w:rsidP="004A2183">
      <w:pPr>
        <w:spacing w:after="0" w:line="240" w:lineRule="auto"/>
        <w:jc w:val="both"/>
        <w:rPr>
          <w:rFonts w:ascii="Arial" w:hAnsi="Arial" w:cs="Arial"/>
          <w:b/>
          <w:lang w:val="en-US"/>
        </w:rPr>
      </w:pPr>
      <w:r w:rsidRPr="00F313F8">
        <w:rPr>
          <w:rFonts w:ascii="Arial" w:hAnsi="Arial" w:cs="Arial"/>
          <w:b/>
          <w:lang w:val="en-US"/>
        </w:rPr>
        <w:t xml:space="preserve">3.4.3 </w:t>
      </w:r>
      <w:r w:rsidRPr="004A2183">
        <w:rPr>
          <w:rFonts w:ascii="Arial" w:hAnsi="Arial" w:cs="Arial"/>
          <w:b/>
          <w:lang w:val="en-US"/>
        </w:rPr>
        <w:t xml:space="preserve">Airline booking &amp; tickets confirmation </w:t>
      </w:r>
    </w:p>
    <w:p w:rsidR="004A2183" w:rsidRDefault="004A2183" w:rsidP="004A2183">
      <w:pPr>
        <w:spacing w:after="0" w:line="240" w:lineRule="auto"/>
        <w:jc w:val="both"/>
        <w:rPr>
          <w:rFonts w:ascii="Arial" w:hAnsi="Arial" w:cs="Arial"/>
          <w:lang w:val="en-US"/>
        </w:rPr>
      </w:pPr>
      <w:r w:rsidRPr="00F313F8">
        <w:rPr>
          <w:rFonts w:ascii="Arial" w:hAnsi="Arial" w:cs="Arial"/>
          <w:lang w:val="en-US"/>
        </w:rPr>
        <w:t xml:space="preserve">Please note that reconfirmation should be done immediately upon arrival and that an OK and/or reconfirmation obtained outside of Liberia should be confirmed as valid.  </w:t>
      </w:r>
      <w:r w:rsidRPr="0011442D">
        <w:rPr>
          <w:rFonts w:ascii="Arial" w:hAnsi="Arial" w:cs="Arial"/>
          <w:b/>
          <w:lang w:val="en-US"/>
          <w:rPrChange w:id="4" w:author="Sheku Daboh" w:date="2018-08-17T15:02:00Z">
            <w:rPr>
              <w:rFonts w:ascii="Arial" w:hAnsi="Arial" w:cs="Arial"/>
              <w:lang w:val="en-US"/>
            </w:rPr>
          </w:rPrChange>
        </w:rPr>
        <w:t>Sheku Daboh</w:t>
      </w:r>
      <w:r w:rsidRPr="00F313F8">
        <w:rPr>
          <w:rFonts w:ascii="Arial" w:hAnsi="Arial" w:cs="Arial"/>
          <w:lang w:val="en-US"/>
        </w:rPr>
        <w:t xml:space="preserve"> would provide support to reconfirm your tickets.</w:t>
      </w:r>
      <w:r w:rsidR="00AB59DF" w:rsidRPr="00F313F8">
        <w:rPr>
          <w:rFonts w:ascii="Arial" w:hAnsi="Arial" w:cs="Arial"/>
          <w:lang w:val="en-US"/>
        </w:rPr>
        <w:t xml:space="preserve"> </w:t>
      </w:r>
    </w:p>
    <w:p w:rsidR="0028714B" w:rsidRDefault="0028714B" w:rsidP="004A2183">
      <w:pPr>
        <w:spacing w:after="0" w:line="240" w:lineRule="auto"/>
        <w:jc w:val="both"/>
        <w:rPr>
          <w:rFonts w:ascii="Arial" w:hAnsi="Arial" w:cs="Arial"/>
          <w:lang w:val="en-US"/>
        </w:rPr>
      </w:pPr>
    </w:p>
    <w:p w:rsidR="00915F0A" w:rsidRPr="00F313F8" w:rsidRDefault="004A2183" w:rsidP="0028714B">
      <w:pPr>
        <w:pStyle w:val="ListParagraph"/>
        <w:numPr>
          <w:ilvl w:val="2"/>
          <w:numId w:val="3"/>
        </w:numPr>
        <w:spacing w:after="0" w:line="240" w:lineRule="auto"/>
        <w:rPr>
          <w:rFonts w:ascii="Arial" w:eastAsia="Times New Roman" w:hAnsi="Arial" w:cs="Arial"/>
          <w:b/>
        </w:rPr>
      </w:pPr>
      <w:r w:rsidRPr="00F313F8">
        <w:rPr>
          <w:rFonts w:ascii="Arial" w:eastAsia="Times New Roman" w:hAnsi="Arial" w:cs="Arial"/>
          <w:b/>
        </w:rPr>
        <w:t>Accommodation</w:t>
      </w:r>
    </w:p>
    <w:p w:rsidR="00915F0A" w:rsidRPr="00F313F8" w:rsidRDefault="00915F0A" w:rsidP="00915F0A">
      <w:pPr>
        <w:spacing w:after="0" w:line="240" w:lineRule="auto"/>
        <w:jc w:val="both"/>
        <w:rPr>
          <w:rFonts w:ascii="Arial" w:eastAsia="Times New Roman" w:hAnsi="Arial" w:cs="Arial"/>
          <w:b/>
        </w:rPr>
      </w:pPr>
    </w:p>
    <w:p w:rsidR="00915F0A" w:rsidRDefault="0028714B" w:rsidP="00915F0A">
      <w:pPr>
        <w:pStyle w:val="Pa2"/>
        <w:spacing w:line="276" w:lineRule="auto"/>
        <w:jc w:val="both"/>
        <w:rPr>
          <w:rFonts w:ascii="Arial" w:hAnsi="Arial" w:cs="Arial"/>
          <w:sz w:val="22"/>
          <w:szCs w:val="22"/>
        </w:rPr>
      </w:pPr>
      <w:r>
        <w:rPr>
          <w:noProof/>
        </w:rPr>
        <w:drawing>
          <wp:anchor distT="0" distB="0" distL="114300" distR="114300" simplePos="0" relativeHeight="251665408" behindDoc="0" locked="0" layoutInCell="1" allowOverlap="1" wp14:anchorId="0AC61DD8" wp14:editId="6D7394A6">
            <wp:simplePos x="0" y="0"/>
            <wp:positionH relativeFrom="column">
              <wp:posOffset>-133350</wp:posOffset>
            </wp:positionH>
            <wp:positionV relativeFrom="paragraph">
              <wp:posOffset>551815</wp:posOffset>
            </wp:positionV>
            <wp:extent cx="3192780" cy="2064385"/>
            <wp:effectExtent l="0" t="0" r="7620" b="0"/>
            <wp:wrapThrough wrapText="bothSides">
              <wp:wrapPolygon edited="0">
                <wp:start x="0" y="0"/>
                <wp:lineTo x="0" y="21328"/>
                <wp:lineTo x="21523" y="21328"/>
                <wp:lineTo x="21523" y="0"/>
                <wp:lineTo x="0" y="0"/>
              </wp:wrapPolygon>
            </wp:wrapThrough>
            <wp:docPr id="30" name="Picture 30" descr="C:\Users\userIT\AppData\Local\Microsoft\Windows\INetCache\Content.Word\IMG_1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IT\AppData\Local\Microsoft\Windows\INetCache\Content.Word\IMG_17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2780" cy="2064385"/>
                    </a:xfrm>
                    <a:prstGeom prst="rect">
                      <a:avLst/>
                    </a:prstGeom>
                    <a:noFill/>
                    <a:ln>
                      <a:noFill/>
                    </a:ln>
                  </pic:spPr>
                </pic:pic>
              </a:graphicData>
            </a:graphic>
          </wp:anchor>
        </w:drawing>
      </w:r>
      <w:r w:rsidR="00915F0A" w:rsidRPr="00F313F8">
        <w:rPr>
          <w:rFonts w:ascii="Arial" w:hAnsi="Arial" w:cs="Arial"/>
          <w:sz w:val="22"/>
          <w:szCs w:val="22"/>
        </w:rPr>
        <w:t xml:space="preserve">In Liberia, you will be accommodated </w:t>
      </w:r>
      <w:r w:rsidR="002C4A63">
        <w:rPr>
          <w:rFonts w:ascii="Arial" w:hAnsi="Arial" w:cs="Arial"/>
          <w:sz w:val="22"/>
          <w:szCs w:val="22"/>
        </w:rPr>
        <w:t>in</w:t>
      </w:r>
      <w:r w:rsidR="00711196">
        <w:rPr>
          <w:rFonts w:ascii="Arial" w:hAnsi="Arial" w:cs="Arial"/>
          <w:sz w:val="22"/>
          <w:szCs w:val="22"/>
        </w:rPr>
        <w:t xml:space="preserve"> the </w:t>
      </w:r>
      <w:r w:rsidR="00711196" w:rsidRPr="00A80E8F">
        <w:rPr>
          <w:rFonts w:ascii="Arial" w:hAnsi="Arial" w:cs="Arial"/>
          <w:b/>
        </w:rPr>
        <w:t>Millennium Guest House &amp; Suites</w:t>
      </w:r>
      <w:r w:rsidR="00711196">
        <w:rPr>
          <w:rFonts w:ascii="Arial" w:hAnsi="Arial" w:cs="Arial"/>
          <w:b/>
        </w:rPr>
        <w:t xml:space="preserve"> </w:t>
      </w:r>
      <w:r w:rsidR="00711196">
        <w:rPr>
          <w:rFonts w:ascii="Arial" w:hAnsi="Arial" w:cs="Arial"/>
          <w:sz w:val="22"/>
          <w:szCs w:val="22"/>
        </w:rPr>
        <w:t xml:space="preserve">in </w:t>
      </w:r>
      <w:r w:rsidR="002C4A63">
        <w:rPr>
          <w:rFonts w:ascii="Arial" w:hAnsi="Arial" w:cs="Arial"/>
          <w:sz w:val="22"/>
          <w:szCs w:val="22"/>
        </w:rPr>
        <w:t>Congo Town</w:t>
      </w:r>
      <w:r w:rsidR="00E25531">
        <w:rPr>
          <w:rFonts w:ascii="Arial" w:hAnsi="Arial" w:cs="Arial"/>
          <w:sz w:val="22"/>
          <w:szCs w:val="22"/>
        </w:rPr>
        <w:t>, off Tubman Blvd, the main road in the City</w:t>
      </w:r>
      <w:r w:rsidR="002C4A63">
        <w:rPr>
          <w:rFonts w:ascii="Arial" w:hAnsi="Arial" w:cs="Arial"/>
          <w:sz w:val="22"/>
          <w:szCs w:val="22"/>
        </w:rPr>
        <w:t xml:space="preserve"> and about a kilometer away from our offices</w:t>
      </w:r>
      <w:r w:rsidR="00711196">
        <w:rPr>
          <w:rFonts w:ascii="Arial" w:hAnsi="Arial" w:cs="Arial"/>
          <w:sz w:val="22"/>
          <w:szCs w:val="22"/>
        </w:rPr>
        <w:t>.</w:t>
      </w:r>
      <w:r w:rsidR="00711196" w:rsidRPr="00711196">
        <w:t xml:space="preserve"> </w:t>
      </w:r>
      <w:hyperlink r:id="rId13" w:history="1">
        <w:r w:rsidR="00711196" w:rsidRPr="00455D08">
          <w:rPr>
            <w:rStyle w:val="Hyperlink"/>
            <w:rFonts w:ascii="Arial" w:hAnsi="Arial" w:cs="Arial"/>
            <w:sz w:val="22"/>
            <w:szCs w:val="22"/>
          </w:rPr>
          <w:t>https://www.mghs.afriklandhotels.com/</w:t>
        </w:r>
      </w:hyperlink>
    </w:p>
    <w:p w:rsidR="00711196" w:rsidRDefault="0028714B" w:rsidP="00711196">
      <w:pPr>
        <w:rPr>
          <w:lang w:val="en-US"/>
        </w:rPr>
      </w:pPr>
      <w:r w:rsidRPr="0028714B">
        <w:rPr>
          <w:noProof/>
        </w:rPr>
        <w:drawing>
          <wp:inline distT="0" distB="0" distL="0" distR="0">
            <wp:extent cx="6645910" cy="1618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161863"/>
                    </a:xfrm>
                    <a:prstGeom prst="rect">
                      <a:avLst/>
                    </a:prstGeom>
                    <a:noFill/>
                    <a:ln>
                      <a:noFill/>
                    </a:ln>
                  </pic:spPr>
                </pic:pic>
              </a:graphicData>
            </a:graphic>
          </wp:inline>
        </w:drawing>
      </w:r>
    </w:p>
    <w:p w:rsidR="0028714B" w:rsidRDefault="0028714B" w:rsidP="00711196">
      <w:pPr>
        <w:rPr>
          <w:lang w:val="en-US"/>
        </w:rPr>
      </w:pPr>
    </w:p>
    <w:p w:rsidR="0028714B" w:rsidRDefault="0028714B" w:rsidP="00711196">
      <w:pPr>
        <w:rPr>
          <w:lang w:val="en-US"/>
        </w:rPr>
      </w:pPr>
    </w:p>
    <w:p w:rsidR="0028714B" w:rsidRDefault="0028714B" w:rsidP="004A2183">
      <w:pPr>
        <w:spacing w:after="0" w:line="240" w:lineRule="auto"/>
        <w:jc w:val="both"/>
        <w:rPr>
          <w:lang w:val="en-US"/>
        </w:rPr>
      </w:pPr>
    </w:p>
    <w:p w:rsidR="004A2183" w:rsidRPr="004A2183" w:rsidRDefault="00E25531" w:rsidP="004A2183">
      <w:pPr>
        <w:spacing w:after="0" w:line="240" w:lineRule="auto"/>
        <w:jc w:val="both"/>
        <w:rPr>
          <w:rFonts w:ascii="Arial" w:hAnsi="Arial" w:cs="Arial"/>
          <w:b/>
          <w:lang w:val="en-US"/>
        </w:rPr>
      </w:pPr>
      <w:r w:rsidRPr="00F313F8">
        <w:rPr>
          <w:rFonts w:ascii="Arial" w:hAnsi="Arial" w:cs="Arial"/>
          <w:b/>
          <w:lang w:val="en-US"/>
        </w:rPr>
        <w:t>3.5.2 Clothing</w:t>
      </w:r>
      <w:r w:rsidR="004A2183" w:rsidRPr="004A2183">
        <w:rPr>
          <w:rFonts w:ascii="Arial" w:hAnsi="Arial" w:cs="Arial"/>
          <w:b/>
          <w:lang w:val="en-US"/>
        </w:rPr>
        <w:t xml:space="preserve"> </w:t>
      </w:r>
    </w:p>
    <w:p w:rsidR="002B1D47" w:rsidRDefault="004A2183" w:rsidP="004A2183">
      <w:pPr>
        <w:spacing w:after="0" w:line="240" w:lineRule="auto"/>
        <w:jc w:val="both"/>
        <w:rPr>
          <w:rFonts w:ascii="Arial" w:hAnsi="Arial" w:cs="Arial"/>
          <w:lang w:val="en-US"/>
        </w:rPr>
      </w:pPr>
      <w:r w:rsidRPr="004A2183">
        <w:rPr>
          <w:rFonts w:ascii="Arial" w:hAnsi="Arial" w:cs="Arial"/>
          <w:lang w:val="en-US"/>
        </w:rPr>
        <w:t xml:space="preserve">Being that the raining weather is anticipated to remain with us during the time of your stay, nonetheless it is advisable to bring along light wears that are appropriate for tropical terrains, but long sleeves shirts are recommended to protect you against </w:t>
      </w:r>
      <w:r w:rsidR="002C4A63" w:rsidRPr="004A2183">
        <w:rPr>
          <w:rFonts w:ascii="Arial" w:hAnsi="Arial" w:cs="Arial"/>
          <w:lang w:val="en-US"/>
        </w:rPr>
        <w:t>mosquitoes</w:t>
      </w:r>
      <w:r w:rsidR="002C4A63" w:rsidRPr="00F313F8">
        <w:rPr>
          <w:rFonts w:ascii="Arial" w:hAnsi="Arial" w:cs="Arial"/>
          <w:lang w:val="en-US"/>
        </w:rPr>
        <w:t>.</w:t>
      </w:r>
      <w:r w:rsidR="002C4A63">
        <w:rPr>
          <w:rFonts w:ascii="Arial" w:hAnsi="Arial" w:cs="Arial"/>
          <w:lang w:val="en-US"/>
        </w:rPr>
        <w:t xml:space="preserve"> Temperatures are expected to average a low of 24 and high of 27 Degree Celsius during your stay.</w:t>
      </w:r>
    </w:p>
    <w:p w:rsidR="004A2183" w:rsidRPr="00F313F8" w:rsidRDefault="004A2183" w:rsidP="004A2183">
      <w:pPr>
        <w:spacing w:after="0" w:line="240" w:lineRule="auto"/>
        <w:jc w:val="both"/>
        <w:rPr>
          <w:rFonts w:ascii="Arial" w:hAnsi="Arial" w:cs="Arial"/>
          <w:lang w:val="en-US"/>
        </w:rPr>
      </w:pPr>
    </w:p>
    <w:p w:rsidR="004A2183" w:rsidRPr="00F313F8" w:rsidRDefault="004A2183" w:rsidP="004A2183">
      <w:pPr>
        <w:pStyle w:val="BodyText3"/>
        <w:spacing w:line="276" w:lineRule="auto"/>
        <w:jc w:val="both"/>
        <w:rPr>
          <w:rFonts w:ascii="Arial" w:hAnsi="Arial" w:cs="Arial"/>
          <w:b/>
          <w:sz w:val="22"/>
          <w:szCs w:val="22"/>
        </w:rPr>
      </w:pPr>
      <w:r w:rsidRPr="00F313F8">
        <w:rPr>
          <w:rFonts w:ascii="Arial" w:hAnsi="Arial" w:cs="Arial"/>
          <w:b/>
          <w:sz w:val="22"/>
          <w:szCs w:val="22"/>
        </w:rPr>
        <w:t>3.5.3 Religion</w:t>
      </w:r>
    </w:p>
    <w:p w:rsidR="004A2183" w:rsidRPr="00F313F8" w:rsidRDefault="004A2183" w:rsidP="004A2183">
      <w:pPr>
        <w:spacing w:after="0" w:line="240" w:lineRule="auto"/>
        <w:jc w:val="both"/>
        <w:rPr>
          <w:rFonts w:ascii="Arial" w:hAnsi="Arial" w:cs="Arial"/>
        </w:rPr>
      </w:pPr>
      <w:r w:rsidRPr="00F313F8">
        <w:rPr>
          <w:rFonts w:ascii="Arial" w:hAnsi="Arial" w:cs="Arial"/>
        </w:rPr>
        <w:t>Christianity and Islam are the main religious sects in Liberia with the first being the dominant. Unlike other countries, Liberia is highly esteemed for religious tolerance.</w:t>
      </w:r>
    </w:p>
    <w:p w:rsidR="00AB59DF" w:rsidRPr="00F313F8" w:rsidRDefault="00AB59DF" w:rsidP="004A2183">
      <w:pPr>
        <w:spacing w:after="0" w:line="240" w:lineRule="auto"/>
        <w:jc w:val="both"/>
        <w:rPr>
          <w:rFonts w:ascii="Arial" w:hAnsi="Arial" w:cs="Arial"/>
        </w:rPr>
      </w:pPr>
    </w:p>
    <w:p w:rsidR="00AB59DF" w:rsidRPr="00AB59DF" w:rsidRDefault="00E25531" w:rsidP="00AB59DF">
      <w:pPr>
        <w:spacing w:after="0" w:line="240" w:lineRule="auto"/>
        <w:jc w:val="both"/>
        <w:rPr>
          <w:rFonts w:ascii="Arial" w:hAnsi="Arial" w:cs="Arial"/>
          <w:b/>
          <w:lang w:val="en-US"/>
        </w:rPr>
      </w:pPr>
      <w:r w:rsidRPr="00F313F8">
        <w:rPr>
          <w:rFonts w:ascii="Arial" w:hAnsi="Arial" w:cs="Arial"/>
          <w:b/>
          <w:lang w:val="en-US"/>
        </w:rPr>
        <w:t>3.5.2 Photographing</w:t>
      </w:r>
    </w:p>
    <w:p w:rsidR="00AB59DF" w:rsidRPr="00AB59DF" w:rsidRDefault="00AB59DF" w:rsidP="00AB59DF">
      <w:pPr>
        <w:spacing w:after="0" w:line="240" w:lineRule="auto"/>
        <w:jc w:val="both"/>
        <w:rPr>
          <w:rFonts w:ascii="Arial" w:hAnsi="Arial" w:cs="Arial"/>
          <w:lang w:val="en-US"/>
        </w:rPr>
      </w:pPr>
      <w:r w:rsidRPr="00AB59DF">
        <w:rPr>
          <w:rFonts w:ascii="Arial" w:hAnsi="Arial" w:cs="Arial"/>
          <w:lang w:val="en-US"/>
        </w:rPr>
        <w:t xml:space="preserve">Please use caution or seek permission before taking photographs, especially government buildings, or security spots as this may lead to being questioned by security or your camera being confiscated </w:t>
      </w:r>
    </w:p>
    <w:p w:rsidR="00AB59DF" w:rsidRPr="00AB59DF" w:rsidRDefault="00AB59DF" w:rsidP="00AB59DF">
      <w:pPr>
        <w:spacing w:after="0" w:line="240" w:lineRule="auto"/>
        <w:jc w:val="both"/>
        <w:rPr>
          <w:rFonts w:ascii="Arial" w:hAnsi="Arial" w:cs="Arial"/>
          <w:lang w:val="en-US"/>
        </w:rPr>
      </w:pPr>
    </w:p>
    <w:p w:rsidR="00AB59DF" w:rsidRPr="00AB59DF" w:rsidRDefault="00E25531" w:rsidP="00AB59DF">
      <w:pPr>
        <w:spacing w:after="0" w:line="240" w:lineRule="auto"/>
        <w:jc w:val="both"/>
        <w:rPr>
          <w:rFonts w:ascii="Arial" w:hAnsi="Arial" w:cs="Arial"/>
          <w:b/>
          <w:lang w:val="en-US"/>
        </w:rPr>
      </w:pPr>
      <w:r w:rsidRPr="00F313F8">
        <w:rPr>
          <w:rFonts w:ascii="Arial" w:hAnsi="Arial" w:cs="Arial"/>
          <w:b/>
          <w:lang w:val="en-US"/>
        </w:rPr>
        <w:t>3.5.3 Sightseeing</w:t>
      </w:r>
      <w:r w:rsidR="00AB59DF" w:rsidRPr="00AB59DF">
        <w:rPr>
          <w:rFonts w:ascii="Arial" w:hAnsi="Arial" w:cs="Arial"/>
          <w:b/>
          <w:lang w:val="en-US"/>
        </w:rPr>
        <w:t xml:space="preserve"> and Gifts </w:t>
      </w:r>
    </w:p>
    <w:p w:rsidR="00AB59DF" w:rsidRPr="00F313F8" w:rsidRDefault="00AB59DF" w:rsidP="00AB59DF">
      <w:pPr>
        <w:spacing w:after="0" w:line="240" w:lineRule="auto"/>
        <w:jc w:val="both"/>
        <w:rPr>
          <w:rFonts w:ascii="Arial" w:hAnsi="Arial" w:cs="Arial"/>
          <w:lang w:val="en-US"/>
        </w:rPr>
      </w:pPr>
      <w:r w:rsidRPr="00F313F8">
        <w:rPr>
          <w:rFonts w:ascii="Arial" w:hAnsi="Arial" w:cs="Arial"/>
          <w:lang w:val="en-US"/>
        </w:rPr>
        <w:t>Gift could be purchased at the supermarkets along Tubman Boulevard in Monrovia. The general markets in central Monrovia can be a good place to purchase gifts made in Liberia</w:t>
      </w:r>
    </w:p>
    <w:p w:rsidR="00AB59DF" w:rsidRPr="00F313F8" w:rsidRDefault="00AB59DF" w:rsidP="00AB59DF">
      <w:pPr>
        <w:spacing w:after="0" w:line="240" w:lineRule="auto"/>
        <w:jc w:val="both"/>
        <w:rPr>
          <w:rFonts w:ascii="Arial" w:hAnsi="Arial" w:cs="Arial"/>
          <w:lang w:val="en-US"/>
        </w:rPr>
      </w:pPr>
    </w:p>
    <w:p w:rsidR="00AB59DF" w:rsidRPr="00AB59DF" w:rsidRDefault="00E25531" w:rsidP="00AB59DF">
      <w:pPr>
        <w:spacing w:after="0" w:line="240" w:lineRule="auto"/>
        <w:jc w:val="both"/>
        <w:rPr>
          <w:rFonts w:ascii="Arial" w:hAnsi="Arial" w:cs="Arial"/>
          <w:b/>
          <w:lang w:val="en-US"/>
        </w:rPr>
      </w:pPr>
      <w:r w:rsidRPr="00F313F8">
        <w:rPr>
          <w:rFonts w:ascii="Arial" w:hAnsi="Arial" w:cs="Arial"/>
          <w:b/>
          <w:lang w:val="en-US"/>
        </w:rPr>
        <w:t>3.5.4 Recommended</w:t>
      </w:r>
      <w:r w:rsidR="00AB59DF" w:rsidRPr="00AB59DF">
        <w:rPr>
          <w:rFonts w:ascii="Arial" w:hAnsi="Arial" w:cs="Arial"/>
          <w:b/>
          <w:lang w:val="en-US"/>
        </w:rPr>
        <w:t xml:space="preserve"> Restaurants </w:t>
      </w:r>
    </w:p>
    <w:p w:rsidR="00AB59DF" w:rsidRPr="00AB59DF" w:rsidRDefault="00AB59DF" w:rsidP="00AB59DF">
      <w:pPr>
        <w:spacing w:after="0" w:line="240" w:lineRule="auto"/>
        <w:jc w:val="both"/>
        <w:rPr>
          <w:rFonts w:ascii="Arial" w:hAnsi="Arial" w:cs="Arial"/>
          <w:lang w:val="en-US"/>
        </w:rPr>
      </w:pPr>
      <w:r w:rsidRPr="00AB59DF">
        <w:rPr>
          <w:rFonts w:ascii="Arial" w:hAnsi="Arial" w:cs="Arial"/>
          <w:lang w:val="en-US"/>
        </w:rPr>
        <w:t xml:space="preserve">In addition to the </w:t>
      </w:r>
      <w:r w:rsidR="00BA056F" w:rsidRPr="00711196">
        <w:rPr>
          <w:rFonts w:ascii="Arial" w:hAnsi="Arial" w:cs="Arial"/>
          <w:b/>
          <w:lang w:val="en-US"/>
        </w:rPr>
        <w:t>Millennium Guest House &amp; Suites</w:t>
      </w:r>
      <w:r w:rsidRPr="00AB59DF">
        <w:rPr>
          <w:rFonts w:ascii="Arial" w:hAnsi="Arial" w:cs="Arial"/>
          <w:lang w:val="en-US"/>
        </w:rPr>
        <w:t xml:space="preserve">, the below restaurants are recommended for meals. Restaurants in Monrovia are opened between 12 noon and 9 pm. </w:t>
      </w:r>
    </w:p>
    <w:p w:rsidR="00AB59DF" w:rsidRPr="00AB59DF" w:rsidRDefault="00AB59DF" w:rsidP="00AB59DF">
      <w:pPr>
        <w:spacing w:after="0" w:line="240" w:lineRule="auto"/>
        <w:jc w:val="both"/>
        <w:rPr>
          <w:rFonts w:ascii="Arial" w:hAnsi="Arial" w:cs="Arial"/>
          <w:lang w:val="en-US"/>
        </w:rPr>
      </w:pPr>
    </w:p>
    <w:p w:rsidR="00AB59DF" w:rsidRPr="00AB59DF" w:rsidRDefault="00AB59DF" w:rsidP="00AB59DF">
      <w:pPr>
        <w:numPr>
          <w:ilvl w:val="0"/>
          <w:numId w:val="5"/>
        </w:numPr>
        <w:spacing w:after="0" w:line="240" w:lineRule="auto"/>
        <w:jc w:val="both"/>
        <w:rPr>
          <w:rFonts w:ascii="Arial" w:hAnsi="Arial" w:cs="Arial"/>
          <w:lang w:val="en-US"/>
        </w:rPr>
      </w:pPr>
      <w:r w:rsidRPr="00AB59DF">
        <w:rPr>
          <w:rFonts w:ascii="Arial" w:hAnsi="Arial" w:cs="Arial"/>
          <w:lang w:val="en-US"/>
        </w:rPr>
        <w:t>Level 1 Restaurant, 9</w:t>
      </w:r>
      <w:r w:rsidRPr="00AB59DF">
        <w:rPr>
          <w:rFonts w:ascii="Arial" w:hAnsi="Arial" w:cs="Arial"/>
          <w:vertAlign w:val="superscript"/>
          <w:lang w:val="en-US"/>
        </w:rPr>
        <w:t>th</w:t>
      </w:r>
      <w:r w:rsidRPr="00AB59DF">
        <w:rPr>
          <w:rFonts w:ascii="Arial" w:hAnsi="Arial" w:cs="Arial"/>
          <w:lang w:val="en-US"/>
        </w:rPr>
        <w:t xml:space="preserve"> street, Monrovia</w:t>
      </w:r>
    </w:p>
    <w:p w:rsidR="00AB59DF" w:rsidRPr="00AB59DF" w:rsidRDefault="00AB59DF" w:rsidP="00AB59DF">
      <w:pPr>
        <w:numPr>
          <w:ilvl w:val="0"/>
          <w:numId w:val="5"/>
        </w:numPr>
        <w:spacing w:after="0" w:line="240" w:lineRule="auto"/>
        <w:jc w:val="both"/>
        <w:rPr>
          <w:rFonts w:ascii="Arial" w:hAnsi="Arial" w:cs="Arial"/>
          <w:lang w:val="en-US"/>
        </w:rPr>
      </w:pPr>
      <w:r w:rsidRPr="00AB59DF">
        <w:rPr>
          <w:rFonts w:ascii="Arial" w:hAnsi="Arial" w:cs="Arial"/>
          <w:lang w:val="en-US"/>
        </w:rPr>
        <w:t>Fuzion Restaurant, 15</w:t>
      </w:r>
      <w:r w:rsidRPr="00AB59DF">
        <w:rPr>
          <w:rFonts w:ascii="Arial" w:hAnsi="Arial" w:cs="Arial"/>
          <w:vertAlign w:val="superscript"/>
          <w:lang w:val="en-US"/>
        </w:rPr>
        <w:t>th</w:t>
      </w:r>
      <w:r w:rsidRPr="00AB59DF">
        <w:rPr>
          <w:rFonts w:ascii="Arial" w:hAnsi="Arial" w:cs="Arial"/>
          <w:lang w:val="en-US"/>
        </w:rPr>
        <w:t xml:space="preserve"> Street Monrovia </w:t>
      </w:r>
    </w:p>
    <w:p w:rsidR="00AB59DF" w:rsidRPr="00AB59DF" w:rsidRDefault="00AB59DF" w:rsidP="00AB59DF">
      <w:pPr>
        <w:numPr>
          <w:ilvl w:val="0"/>
          <w:numId w:val="5"/>
        </w:numPr>
        <w:spacing w:after="0" w:line="240" w:lineRule="auto"/>
        <w:jc w:val="both"/>
        <w:rPr>
          <w:rFonts w:ascii="Arial" w:hAnsi="Arial" w:cs="Arial"/>
          <w:lang w:val="en-US"/>
        </w:rPr>
      </w:pPr>
      <w:r w:rsidRPr="00AB59DF">
        <w:rPr>
          <w:rFonts w:ascii="Arial" w:hAnsi="Arial" w:cs="Arial"/>
          <w:lang w:val="en-US"/>
        </w:rPr>
        <w:t>RLJ Restaurant, Paynesville</w:t>
      </w:r>
    </w:p>
    <w:p w:rsidR="00AB59DF" w:rsidRPr="00AB59DF" w:rsidRDefault="002C4A63" w:rsidP="00AB59DF">
      <w:pPr>
        <w:numPr>
          <w:ilvl w:val="0"/>
          <w:numId w:val="5"/>
        </w:numPr>
        <w:spacing w:after="0" w:line="240" w:lineRule="auto"/>
        <w:jc w:val="both"/>
        <w:rPr>
          <w:rFonts w:ascii="Arial" w:hAnsi="Arial" w:cs="Arial"/>
          <w:lang w:val="en-US"/>
        </w:rPr>
      </w:pPr>
      <w:r>
        <w:rPr>
          <w:rFonts w:ascii="Arial" w:hAnsi="Arial" w:cs="Arial"/>
          <w:lang w:val="en-US"/>
        </w:rPr>
        <w:t xml:space="preserve">Grand </w:t>
      </w:r>
      <w:r w:rsidR="00AB59DF" w:rsidRPr="00AB59DF">
        <w:rPr>
          <w:rFonts w:ascii="Arial" w:hAnsi="Arial" w:cs="Arial"/>
          <w:lang w:val="en-US"/>
        </w:rPr>
        <w:t>Royal Hotel</w:t>
      </w:r>
    </w:p>
    <w:p w:rsidR="00AB59DF" w:rsidRPr="00AB59DF" w:rsidRDefault="002C4A63" w:rsidP="00AB59DF">
      <w:pPr>
        <w:numPr>
          <w:ilvl w:val="0"/>
          <w:numId w:val="5"/>
        </w:numPr>
        <w:spacing w:after="0" w:line="240" w:lineRule="auto"/>
        <w:jc w:val="both"/>
        <w:rPr>
          <w:rFonts w:ascii="Arial" w:hAnsi="Arial" w:cs="Arial"/>
          <w:lang w:val="en-US"/>
        </w:rPr>
      </w:pPr>
      <w:r>
        <w:rPr>
          <w:rFonts w:ascii="Arial" w:hAnsi="Arial" w:cs="Arial"/>
          <w:lang w:val="en-US"/>
        </w:rPr>
        <w:t>Boulevard Palace</w:t>
      </w:r>
    </w:p>
    <w:p w:rsidR="00894141" w:rsidRPr="00F313F8" w:rsidRDefault="00894141" w:rsidP="00AB59DF">
      <w:pPr>
        <w:spacing w:after="0" w:line="240" w:lineRule="auto"/>
        <w:jc w:val="both"/>
        <w:rPr>
          <w:rFonts w:ascii="Arial" w:eastAsia="Times New Roman" w:hAnsi="Arial" w:cs="Arial"/>
          <w:b/>
          <w:lang w:val="en-US"/>
        </w:rPr>
      </w:pPr>
    </w:p>
    <w:p w:rsidR="00894141" w:rsidRPr="00F313F8" w:rsidRDefault="00894141" w:rsidP="00F74108">
      <w:pPr>
        <w:pStyle w:val="ListParagraph"/>
        <w:numPr>
          <w:ilvl w:val="1"/>
          <w:numId w:val="3"/>
        </w:numPr>
        <w:spacing w:after="0" w:line="240" w:lineRule="auto"/>
        <w:jc w:val="both"/>
        <w:rPr>
          <w:rFonts w:ascii="Arial" w:eastAsia="Times New Roman" w:hAnsi="Arial" w:cs="Arial"/>
          <w:b/>
          <w:lang w:val="en-US"/>
        </w:rPr>
      </w:pPr>
      <w:r w:rsidRPr="00F313F8">
        <w:rPr>
          <w:rFonts w:ascii="Arial" w:eastAsia="Times New Roman" w:hAnsi="Arial" w:cs="Arial"/>
          <w:b/>
          <w:lang w:val="en-US"/>
        </w:rPr>
        <w:t>Key Contacts</w:t>
      </w:r>
    </w:p>
    <w:p w:rsidR="00F74108" w:rsidRPr="00F313F8" w:rsidRDefault="00F74108" w:rsidP="00F74108">
      <w:pPr>
        <w:pStyle w:val="ListParagraph"/>
        <w:spacing w:after="0" w:line="240" w:lineRule="auto"/>
        <w:ind w:left="1080"/>
        <w:jc w:val="both"/>
        <w:rPr>
          <w:rFonts w:ascii="Arial" w:eastAsia="Times New Roman" w:hAnsi="Arial" w:cs="Arial"/>
          <w:lang w:val="en-US"/>
        </w:rPr>
      </w:pPr>
      <w:r w:rsidRPr="00F313F8">
        <w:rPr>
          <w:rFonts w:ascii="Arial" w:eastAsia="Times New Roman" w:hAnsi="Arial" w:cs="Arial"/>
          <w:lang w:val="en-US"/>
        </w:rPr>
        <w:t>WaterAid Liberia</w:t>
      </w:r>
    </w:p>
    <w:p w:rsidR="0028714B" w:rsidRPr="00F313F8" w:rsidRDefault="00F74108" w:rsidP="00F74108">
      <w:pPr>
        <w:pStyle w:val="ListParagraph"/>
        <w:spacing w:after="0" w:line="240" w:lineRule="auto"/>
        <w:ind w:left="1080"/>
        <w:jc w:val="both"/>
        <w:rPr>
          <w:rFonts w:ascii="Arial" w:eastAsia="Times New Roman" w:hAnsi="Arial" w:cs="Arial"/>
          <w:lang w:val="en-US"/>
        </w:rPr>
      </w:pPr>
      <w:r w:rsidRPr="00F313F8">
        <w:rPr>
          <w:rFonts w:ascii="Arial" w:eastAsia="Times New Roman" w:hAnsi="Arial" w:cs="Arial"/>
          <w:lang w:val="en-US"/>
        </w:rPr>
        <w:t>Opp. German Embassy, Congo Town. Liberia</w:t>
      </w:r>
    </w:p>
    <w:p w:rsidR="00894141" w:rsidRPr="00F313F8" w:rsidRDefault="00894141" w:rsidP="0028714B">
      <w:pPr>
        <w:pStyle w:val="ListParagraph"/>
        <w:spacing w:after="0" w:line="240" w:lineRule="auto"/>
        <w:ind w:left="1080"/>
        <w:jc w:val="both"/>
        <w:rPr>
          <w:lang w:val="en-US"/>
        </w:rPr>
      </w:pPr>
      <w:r w:rsidRPr="00F313F8">
        <w:rPr>
          <w:lang w:val="en-US"/>
        </w:rPr>
        <w:t xml:space="preserve">Country code for </w:t>
      </w:r>
      <w:r w:rsidR="00F74108" w:rsidRPr="00F313F8">
        <w:rPr>
          <w:lang w:val="en-US"/>
        </w:rPr>
        <w:t>Liberia</w:t>
      </w:r>
      <w:r w:rsidRPr="00F313F8">
        <w:rPr>
          <w:lang w:val="en-US"/>
        </w:rPr>
        <w:t xml:space="preserve"> is +</w:t>
      </w:r>
      <w:r w:rsidR="00F74108" w:rsidRPr="00F313F8">
        <w:rPr>
          <w:lang w:val="en-US"/>
        </w:rPr>
        <w:t>231</w:t>
      </w:r>
      <w:r w:rsidR="008B204F">
        <w:rPr>
          <w:lang w:val="en-US"/>
        </w:rPr>
        <w:t>776250870</w:t>
      </w:r>
    </w:p>
    <w:p w:rsidR="00F74108" w:rsidRPr="00F313F8" w:rsidRDefault="00F74108" w:rsidP="00894141">
      <w:pPr>
        <w:spacing w:after="0" w:line="240" w:lineRule="auto"/>
        <w:ind w:left="720" w:hanging="720"/>
        <w:jc w:val="both"/>
        <w:rPr>
          <w:rFonts w:ascii="Arial" w:eastAsia="Times New Roman" w:hAnsi="Arial" w:cs="Arial"/>
          <w:lang w:val="en-US"/>
        </w:rPr>
      </w:pPr>
    </w:p>
    <w:tbl>
      <w:tblPr>
        <w:tblStyle w:val="TableGrid"/>
        <w:tblW w:w="0" w:type="auto"/>
        <w:tblInd w:w="720" w:type="dxa"/>
        <w:tblLook w:val="04A0" w:firstRow="1" w:lastRow="0" w:firstColumn="1" w:lastColumn="0" w:noHBand="0" w:noVBand="1"/>
      </w:tblPr>
      <w:tblGrid>
        <w:gridCol w:w="2388"/>
        <w:gridCol w:w="2545"/>
        <w:gridCol w:w="1813"/>
        <w:gridCol w:w="2990"/>
      </w:tblGrid>
      <w:tr w:rsidR="00F74108" w:rsidRPr="00F313F8" w:rsidTr="00591238">
        <w:tc>
          <w:tcPr>
            <w:tcW w:w="9736" w:type="dxa"/>
            <w:gridSpan w:val="4"/>
          </w:tcPr>
          <w:p w:rsidR="00F74108" w:rsidRPr="00F313F8" w:rsidRDefault="00F74108" w:rsidP="00F74108">
            <w:pPr>
              <w:jc w:val="center"/>
              <w:rPr>
                <w:rFonts w:ascii="Arial" w:eastAsia="Times New Roman" w:hAnsi="Arial" w:cs="Arial"/>
                <w:lang w:val="en-US"/>
              </w:rPr>
            </w:pPr>
            <w:r w:rsidRPr="00F313F8">
              <w:rPr>
                <w:rFonts w:ascii="Arial" w:eastAsia="Times New Roman" w:hAnsi="Arial" w:cs="Arial"/>
                <w:lang w:val="en-US"/>
              </w:rPr>
              <w:t>WaterAid Liberia</w:t>
            </w:r>
          </w:p>
          <w:p w:rsidR="00F74108" w:rsidRPr="00F313F8" w:rsidRDefault="00F74108" w:rsidP="00F74108">
            <w:pPr>
              <w:jc w:val="center"/>
              <w:rPr>
                <w:rFonts w:ascii="Arial" w:eastAsia="Times New Roman" w:hAnsi="Arial" w:cs="Arial"/>
                <w:lang w:val="en-US"/>
              </w:rPr>
            </w:pPr>
            <w:r w:rsidRPr="00F313F8">
              <w:rPr>
                <w:rFonts w:ascii="Arial" w:eastAsia="Times New Roman" w:hAnsi="Arial" w:cs="Arial"/>
                <w:lang w:val="en-US"/>
              </w:rPr>
              <w:t>Opp. German Embassy, Congo Town. Liberia</w:t>
            </w:r>
          </w:p>
          <w:p w:rsidR="00F74108" w:rsidRPr="00F313F8" w:rsidRDefault="00F74108" w:rsidP="00F74108">
            <w:pPr>
              <w:jc w:val="center"/>
              <w:rPr>
                <w:rFonts w:ascii="Arial" w:eastAsia="Times New Roman" w:hAnsi="Arial" w:cs="Arial"/>
                <w:lang w:val="en-US"/>
              </w:rPr>
            </w:pPr>
            <w:r w:rsidRPr="00F313F8">
              <w:rPr>
                <w:rFonts w:ascii="Arial" w:eastAsia="Times New Roman" w:hAnsi="Arial" w:cs="Arial"/>
                <w:lang w:val="en-US"/>
              </w:rPr>
              <w:t>Country code for Liberia is +231</w:t>
            </w:r>
          </w:p>
        </w:tc>
      </w:tr>
      <w:tr w:rsidR="00F74108" w:rsidRPr="00F313F8" w:rsidTr="00E374F1">
        <w:tc>
          <w:tcPr>
            <w:tcW w:w="2410"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 xml:space="preserve">Name </w:t>
            </w:r>
          </w:p>
        </w:tc>
        <w:tc>
          <w:tcPr>
            <w:tcW w:w="2554"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 xml:space="preserve">Designation </w:t>
            </w:r>
          </w:p>
        </w:tc>
        <w:tc>
          <w:tcPr>
            <w:tcW w:w="1781"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Phone</w:t>
            </w:r>
          </w:p>
        </w:tc>
        <w:tc>
          <w:tcPr>
            <w:tcW w:w="2991"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 xml:space="preserve">Email </w:t>
            </w:r>
          </w:p>
        </w:tc>
      </w:tr>
      <w:tr w:rsidR="00F74108" w:rsidRPr="00F313F8" w:rsidTr="00E374F1">
        <w:tc>
          <w:tcPr>
            <w:tcW w:w="2410"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Patrick N. Cheah</w:t>
            </w:r>
          </w:p>
        </w:tc>
        <w:tc>
          <w:tcPr>
            <w:tcW w:w="2554"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Country Director</w:t>
            </w:r>
          </w:p>
        </w:tc>
        <w:tc>
          <w:tcPr>
            <w:tcW w:w="1781"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+231</w:t>
            </w:r>
            <w:r w:rsidR="0028714B">
              <w:rPr>
                <w:rFonts w:ascii="Arial" w:eastAsia="Times New Roman" w:hAnsi="Arial" w:cs="Arial"/>
                <w:lang w:val="en-US"/>
              </w:rPr>
              <w:t>777235390</w:t>
            </w:r>
          </w:p>
        </w:tc>
        <w:tc>
          <w:tcPr>
            <w:tcW w:w="2991" w:type="dxa"/>
          </w:tcPr>
          <w:p w:rsidR="00F74108" w:rsidRPr="00F313F8" w:rsidRDefault="00AD707D" w:rsidP="00894141">
            <w:pPr>
              <w:jc w:val="both"/>
              <w:rPr>
                <w:rFonts w:ascii="Arial" w:eastAsia="Times New Roman" w:hAnsi="Arial" w:cs="Arial"/>
                <w:lang w:val="en-US"/>
              </w:rPr>
            </w:pPr>
            <w:hyperlink r:id="rId15" w:history="1">
              <w:r w:rsidR="00E374F1" w:rsidRPr="00C514F7">
                <w:rPr>
                  <w:rStyle w:val="Hyperlink"/>
                  <w:rFonts w:ascii="Arial" w:eastAsia="Times New Roman" w:hAnsi="Arial" w:cs="Arial"/>
                  <w:lang w:val="en-US"/>
                </w:rPr>
                <w:t>patrickcheah@wateraid.org</w:t>
              </w:r>
            </w:hyperlink>
            <w:r w:rsidR="00E374F1">
              <w:rPr>
                <w:rFonts w:ascii="Arial" w:eastAsia="Times New Roman" w:hAnsi="Arial" w:cs="Arial"/>
                <w:lang w:val="en-US"/>
              </w:rPr>
              <w:t xml:space="preserve"> </w:t>
            </w:r>
          </w:p>
        </w:tc>
      </w:tr>
      <w:tr w:rsidR="00F74108" w:rsidRPr="00F313F8" w:rsidTr="00E374F1">
        <w:tc>
          <w:tcPr>
            <w:tcW w:w="2410"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Chuchu K. Selma</w:t>
            </w:r>
          </w:p>
        </w:tc>
        <w:tc>
          <w:tcPr>
            <w:tcW w:w="2554"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Deputy Country Director</w:t>
            </w:r>
          </w:p>
        </w:tc>
        <w:tc>
          <w:tcPr>
            <w:tcW w:w="1781"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+231</w:t>
            </w:r>
            <w:r w:rsidR="00B2076B" w:rsidRPr="00F313F8">
              <w:rPr>
                <w:rFonts w:ascii="Arial" w:eastAsia="Times New Roman" w:hAnsi="Arial" w:cs="Arial"/>
                <w:lang w:val="en-US"/>
              </w:rPr>
              <w:t>776755740</w:t>
            </w:r>
          </w:p>
        </w:tc>
        <w:tc>
          <w:tcPr>
            <w:tcW w:w="2991" w:type="dxa"/>
          </w:tcPr>
          <w:p w:rsidR="00F74108" w:rsidRDefault="00F74108" w:rsidP="00894141">
            <w:pPr>
              <w:jc w:val="both"/>
              <w:rPr>
                <w:rFonts w:ascii="Arial" w:eastAsia="Times New Roman" w:hAnsi="Arial" w:cs="Arial"/>
                <w:lang w:val="en-US"/>
              </w:rPr>
            </w:pPr>
          </w:p>
          <w:p w:rsidR="00E374F1" w:rsidRPr="00F313F8" w:rsidRDefault="00AD707D" w:rsidP="00894141">
            <w:pPr>
              <w:jc w:val="both"/>
              <w:rPr>
                <w:rFonts w:ascii="Arial" w:eastAsia="Times New Roman" w:hAnsi="Arial" w:cs="Arial"/>
                <w:lang w:val="en-US"/>
              </w:rPr>
            </w:pPr>
            <w:hyperlink r:id="rId16" w:history="1">
              <w:r w:rsidR="00E374F1" w:rsidRPr="00C514F7">
                <w:rPr>
                  <w:rStyle w:val="Hyperlink"/>
                  <w:rFonts w:ascii="Arial" w:eastAsia="Times New Roman" w:hAnsi="Arial" w:cs="Arial"/>
                  <w:lang w:val="en-US"/>
                </w:rPr>
                <w:t>chuchuselma@wateraid.org</w:t>
              </w:r>
            </w:hyperlink>
            <w:r w:rsidR="00E374F1">
              <w:rPr>
                <w:rFonts w:ascii="Arial" w:eastAsia="Times New Roman" w:hAnsi="Arial" w:cs="Arial"/>
                <w:lang w:val="en-US"/>
              </w:rPr>
              <w:t xml:space="preserve"> </w:t>
            </w:r>
          </w:p>
        </w:tc>
      </w:tr>
      <w:tr w:rsidR="00F74108" w:rsidRPr="00F313F8" w:rsidTr="00E374F1">
        <w:tc>
          <w:tcPr>
            <w:tcW w:w="2410"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Sheku A. Daboh</w:t>
            </w:r>
          </w:p>
        </w:tc>
        <w:tc>
          <w:tcPr>
            <w:tcW w:w="2554"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HR/Administration Officer</w:t>
            </w:r>
          </w:p>
        </w:tc>
        <w:tc>
          <w:tcPr>
            <w:tcW w:w="1781"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+231</w:t>
            </w:r>
            <w:r w:rsidR="00B2076B" w:rsidRPr="00F313F8">
              <w:rPr>
                <w:rFonts w:ascii="Arial" w:eastAsia="Times New Roman" w:hAnsi="Arial" w:cs="Arial"/>
                <w:lang w:val="en-US"/>
              </w:rPr>
              <w:t>770135478</w:t>
            </w:r>
          </w:p>
        </w:tc>
        <w:tc>
          <w:tcPr>
            <w:tcW w:w="2991" w:type="dxa"/>
          </w:tcPr>
          <w:p w:rsidR="00F74108" w:rsidRDefault="00F74108" w:rsidP="00894141">
            <w:pPr>
              <w:jc w:val="both"/>
              <w:rPr>
                <w:rFonts w:ascii="Arial" w:eastAsia="Times New Roman" w:hAnsi="Arial" w:cs="Arial"/>
                <w:lang w:val="en-US"/>
              </w:rPr>
            </w:pPr>
          </w:p>
          <w:p w:rsidR="00E374F1" w:rsidRPr="00F313F8" w:rsidRDefault="00AD707D" w:rsidP="00894141">
            <w:pPr>
              <w:jc w:val="both"/>
              <w:rPr>
                <w:rFonts w:ascii="Arial" w:eastAsia="Times New Roman" w:hAnsi="Arial" w:cs="Arial"/>
                <w:lang w:val="en-US"/>
              </w:rPr>
            </w:pPr>
            <w:hyperlink r:id="rId17" w:history="1">
              <w:r w:rsidR="00E374F1" w:rsidRPr="00C514F7">
                <w:rPr>
                  <w:rStyle w:val="Hyperlink"/>
                  <w:rFonts w:ascii="Arial" w:eastAsia="Times New Roman" w:hAnsi="Arial" w:cs="Arial"/>
                  <w:lang w:val="en-US"/>
                </w:rPr>
                <w:t>shekudaboh@wateraid.org</w:t>
              </w:r>
            </w:hyperlink>
            <w:r w:rsidR="00E374F1">
              <w:rPr>
                <w:rFonts w:ascii="Arial" w:eastAsia="Times New Roman" w:hAnsi="Arial" w:cs="Arial"/>
                <w:lang w:val="en-US"/>
              </w:rPr>
              <w:t xml:space="preserve"> </w:t>
            </w:r>
          </w:p>
        </w:tc>
      </w:tr>
      <w:tr w:rsidR="00F74108" w:rsidRPr="00F313F8" w:rsidTr="00E374F1">
        <w:tc>
          <w:tcPr>
            <w:tcW w:w="2410" w:type="dxa"/>
          </w:tcPr>
          <w:p w:rsidR="00F74108" w:rsidRPr="00F313F8" w:rsidRDefault="00F74108" w:rsidP="00894141">
            <w:pPr>
              <w:jc w:val="both"/>
              <w:rPr>
                <w:rFonts w:ascii="Arial" w:eastAsia="Times New Roman" w:hAnsi="Arial" w:cs="Arial"/>
                <w:lang w:val="en-US"/>
              </w:rPr>
            </w:pPr>
            <w:r w:rsidRPr="00F313F8">
              <w:rPr>
                <w:rFonts w:ascii="Arial" w:eastAsia="Times New Roman" w:hAnsi="Arial" w:cs="Arial"/>
                <w:lang w:val="en-US"/>
              </w:rPr>
              <w:t xml:space="preserve">Police </w:t>
            </w:r>
          </w:p>
        </w:tc>
        <w:tc>
          <w:tcPr>
            <w:tcW w:w="2554" w:type="dxa"/>
          </w:tcPr>
          <w:p w:rsidR="00F74108" w:rsidRPr="00F313F8" w:rsidRDefault="00B2076B" w:rsidP="00894141">
            <w:pPr>
              <w:jc w:val="both"/>
              <w:rPr>
                <w:rFonts w:ascii="Arial" w:eastAsia="Times New Roman" w:hAnsi="Arial" w:cs="Arial"/>
                <w:lang w:val="en-US"/>
              </w:rPr>
            </w:pPr>
            <w:r w:rsidRPr="00F313F8">
              <w:rPr>
                <w:rFonts w:ascii="Arial" w:eastAsia="Times New Roman" w:hAnsi="Arial" w:cs="Arial"/>
                <w:lang w:val="en-US"/>
              </w:rPr>
              <w:t>National HQ</w:t>
            </w:r>
          </w:p>
        </w:tc>
        <w:tc>
          <w:tcPr>
            <w:tcW w:w="1781" w:type="dxa"/>
          </w:tcPr>
          <w:p w:rsidR="00F74108" w:rsidRPr="00F313F8" w:rsidRDefault="00B2076B" w:rsidP="00894141">
            <w:pPr>
              <w:jc w:val="both"/>
              <w:rPr>
                <w:rFonts w:ascii="Arial" w:eastAsia="Times New Roman" w:hAnsi="Arial" w:cs="Arial"/>
                <w:lang w:val="en-US"/>
              </w:rPr>
            </w:pPr>
            <w:r w:rsidRPr="00F313F8">
              <w:rPr>
                <w:rFonts w:ascii="Arial" w:eastAsia="Times New Roman" w:hAnsi="Arial" w:cs="Arial"/>
                <w:lang w:val="en-US"/>
              </w:rPr>
              <w:t>911</w:t>
            </w:r>
          </w:p>
        </w:tc>
        <w:tc>
          <w:tcPr>
            <w:tcW w:w="2991" w:type="dxa"/>
          </w:tcPr>
          <w:p w:rsidR="00F74108" w:rsidRPr="00F313F8" w:rsidRDefault="00F74108" w:rsidP="00894141">
            <w:pPr>
              <w:jc w:val="both"/>
              <w:rPr>
                <w:rFonts w:ascii="Arial" w:eastAsia="Times New Roman" w:hAnsi="Arial" w:cs="Arial"/>
                <w:lang w:val="en-US"/>
              </w:rPr>
            </w:pPr>
          </w:p>
        </w:tc>
      </w:tr>
    </w:tbl>
    <w:p w:rsidR="00F74108" w:rsidRPr="00F313F8" w:rsidRDefault="00F74108" w:rsidP="003E1475">
      <w:pPr>
        <w:spacing w:after="0" w:line="240" w:lineRule="auto"/>
        <w:ind w:left="720" w:hanging="720"/>
        <w:jc w:val="both"/>
        <w:rPr>
          <w:rFonts w:ascii="Arial" w:eastAsia="Times New Roman" w:hAnsi="Arial" w:cs="Arial"/>
          <w:lang w:val="en-US"/>
        </w:rPr>
      </w:pPr>
    </w:p>
    <w:p w:rsidR="00AB59DF" w:rsidRPr="00F313F8" w:rsidRDefault="00AB59DF" w:rsidP="003E1475">
      <w:pPr>
        <w:spacing w:after="0" w:line="240" w:lineRule="auto"/>
        <w:ind w:left="720" w:hanging="720"/>
        <w:jc w:val="both"/>
        <w:rPr>
          <w:rFonts w:ascii="Arial" w:eastAsia="Times New Roman" w:hAnsi="Arial" w:cs="Arial"/>
          <w:lang w:val="en-US"/>
        </w:rPr>
      </w:pPr>
    </w:p>
    <w:p w:rsidR="00AB59DF" w:rsidRPr="00F313F8" w:rsidRDefault="00AB59DF" w:rsidP="003E1475">
      <w:pPr>
        <w:spacing w:after="0" w:line="240" w:lineRule="auto"/>
        <w:ind w:left="720" w:hanging="720"/>
        <w:jc w:val="both"/>
        <w:rPr>
          <w:rFonts w:ascii="Arial" w:eastAsia="Times New Roman" w:hAnsi="Arial" w:cs="Arial"/>
          <w:lang w:val="en-US"/>
        </w:rPr>
      </w:pPr>
    </w:p>
    <w:p w:rsidR="00AB59DF" w:rsidRPr="00F313F8" w:rsidRDefault="00AB59DF" w:rsidP="003E1475">
      <w:pPr>
        <w:spacing w:after="0" w:line="240" w:lineRule="auto"/>
        <w:ind w:left="720" w:hanging="720"/>
        <w:jc w:val="both"/>
        <w:rPr>
          <w:rFonts w:ascii="Arial" w:eastAsia="Times New Roman" w:hAnsi="Arial" w:cs="Arial"/>
          <w:lang w:val="en-US"/>
        </w:rPr>
      </w:pPr>
      <w:r w:rsidRPr="00F313F8">
        <w:rPr>
          <w:rFonts w:ascii="Arial" w:hAnsi="Arial" w:cs="Arial"/>
          <w:noProof/>
          <w:lang w:eastAsia="en-GB"/>
        </w:rPr>
        <w:drawing>
          <wp:inline distT="0" distB="0" distL="0" distR="0" wp14:anchorId="63BE0284" wp14:editId="0B73672F">
            <wp:extent cx="2162175" cy="1247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1247775"/>
                    </a:xfrm>
                    <a:prstGeom prst="rect">
                      <a:avLst/>
                    </a:prstGeom>
                    <a:noFill/>
                  </pic:spPr>
                </pic:pic>
              </a:graphicData>
            </a:graphic>
          </wp:inline>
        </w:drawing>
      </w:r>
    </w:p>
    <w:sectPr w:rsidR="00AB59DF" w:rsidRPr="00F313F8" w:rsidSect="00CE4D3D">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07D" w:rsidRDefault="00AD707D" w:rsidP="00894141">
      <w:pPr>
        <w:spacing w:after="0" w:line="240" w:lineRule="auto"/>
      </w:pPr>
      <w:r>
        <w:separator/>
      </w:r>
    </w:p>
  </w:endnote>
  <w:endnote w:type="continuationSeparator" w:id="0">
    <w:p w:rsidR="00AD707D" w:rsidRDefault="00AD707D"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07D" w:rsidRDefault="00AD707D" w:rsidP="00894141">
      <w:pPr>
        <w:spacing w:after="0" w:line="240" w:lineRule="auto"/>
      </w:pPr>
      <w:r>
        <w:separator/>
      </w:r>
    </w:p>
  </w:footnote>
  <w:footnote w:type="continuationSeparator" w:id="0">
    <w:p w:rsidR="00AD707D" w:rsidRDefault="00AD707D" w:rsidP="00894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141" w:rsidRDefault="00894141" w:rsidP="00894141">
    <w:pPr>
      <w:pStyle w:val="Header"/>
      <w:jc w:val="right"/>
    </w:pPr>
    <w:r>
      <w:rPr>
        <w:rFonts w:ascii="Arial" w:eastAsia="Times New Roman" w:hAnsi="Arial" w:cs="Times New Roman"/>
        <w:noProof/>
        <w:sz w:val="24"/>
        <w:szCs w:val="24"/>
        <w:lang w:eastAsia="en-GB"/>
      </w:rPr>
      <w:drawing>
        <wp:inline distT="0" distB="0" distL="0" distR="0" wp14:anchorId="7FF42C7A" wp14:editId="555B2F2B">
          <wp:extent cx="2515235" cy="488315"/>
          <wp:effectExtent l="0" t="0" r="0" b="6985"/>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5235" cy="4883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4766A3"/>
    <w:multiLevelType w:val="multilevel"/>
    <w:tmpl w:val="52C0240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2D7E46"/>
    <w:multiLevelType w:val="hybridMultilevel"/>
    <w:tmpl w:val="07B2B01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1B0AEE"/>
    <w:multiLevelType w:val="hybridMultilevel"/>
    <w:tmpl w:val="6172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ku Daboh">
    <w15:presenceInfo w15:providerId="AD" w15:userId="S-1-5-21-4114314901-3445165867-1851274811-1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41"/>
    <w:rsid w:val="00003633"/>
    <w:rsid w:val="00005C42"/>
    <w:rsid w:val="0000726D"/>
    <w:rsid w:val="000206D3"/>
    <w:rsid w:val="0002456A"/>
    <w:rsid w:val="000255E9"/>
    <w:rsid w:val="00034A3A"/>
    <w:rsid w:val="00034D35"/>
    <w:rsid w:val="000403EE"/>
    <w:rsid w:val="00041C45"/>
    <w:rsid w:val="000420D1"/>
    <w:rsid w:val="00042B81"/>
    <w:rsid w:val="00043E39"/>
    <w:rsid w:val="000452D3"/>
    <w:rsid w:val="00052707"/>
    <w:rsid w:val="00053271"/>
    <w:rsid w:val="00054AEE"/>
    <w:rsid w:val="000552A6"/>
    <w:rsid w:val="00055C84"/>
    <w:rsid w:val="000614D3"/>
    <w:rsid w:val="00061597"/>
    <w:rsid w:val="0006395C"/>
    <w:rsid w:val="00064BBE"/>
    <w:rsid w:val="0007003C"/>
    <w:rsid w:val="00072E03"/>
    <w:rsid w:val="00074922"/>
    <w:rsid w:val="0007638B"/>
    <w:rsid w:val="000813D3"/>
    <w:rsid w:val="00085AC6"/>
    <w:rsid w:val="00086542"/>
    <w:rsid w:val="00086636"/>
    <w:rsid w:val="00091D09"/>
    <w:rsid w:val="0009389F"/>
    <w:rsid w:val="00093F7C"/>
    <w:rsid w:val="000970B3"/>
    <w:rsid w:val="000A2238"/>
    <w:rsid w:val="000A2383"/>
    <w:rsid w:val="000A3DFE"/>
    <w:rsid w:val="000A7B5B"/>
    <w:rsid w:val="000B4824"/>
    <w:rsid w:val="000B58CB"/>
    <w:rsid w:val="000B7B64"/>
    <w:rsid w:val="000C0BE4"/>
    <w:rsid w:val="000C25CE"/>
    <w:rsid w:val="000C29EF"/>
    <w:rsid w:val="000D0CA8"/>
    <w:rsid w:val="000D1B1E"/>
    <w:rsid w:val="000D3680"/>
    <w:rsid w:val="000D44C7"/>
    <w:rsid w:val="000D6C2B"/>
    <w:rsid w:val="000D7418"/>
    <w:rsid w:val="000D776D"/>
    <w:rsid w:val="000E21B6"/>
    <w:rsid w:val="000E79C2"/>
    <w:rsid w:val="000F098D"/>
    <w:rsid w:val="000F1D7E"/>
    <w:rsid w:val="000F2C06"/>
    <w:rsid w:val="000F31DB"/>
    <w:rsid w:val="000F5444"/>
    <w:rsid w:val="000F57A7"/>
    <w:rsid w:val="000F6AAE"/>
    <w:rsid w:val="000F6DFC"/>
    <w:rsid w:val="001011E9"/>
    <w:rsid w:val="00103E9C"/>
    <w:rsid w:val="0010531D"/>
    <w:rsid w:val="00106D47"/>
    <w:rsid w:val="00106E08"/>
    <w:rsid w:val="0011281C"/>
    <w:rsid w:val="0011346C"/>
    <w:rsid w:val="001138D0"/>
    <w:rsid w:val="0011442D"/>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22FD"/>
    <w:rsid w:val="00142BCD"/>
    <w:rsid w:val="001447C3"/>
    <w:rsid w:val="00145420"/>
    <w:rsid w:val="0014636B"/>
    <w:rsid w:val="00147A16"/>
    <w:rsid w:val="00151F31"/>
    <w:rsid w:val="00152E66"/>
    <w:rsid w:val="00153256"/>
    <w:rsid w:val="00154542"/>
    <w:rsid w:val="00156EF7"/>
    <w:rsid w:val="00161154"/>
    <w:rsid w:val="00162CB7"/>
    <w:rsid w:val="00163C83"/>
    <w:rsid w:val="0016569F"/>
    <w:rsid w:val="001658DD"/>
    <w:rsid w:val="001704C5"/>
    <w:rsid w:val="00171A7C"/>
    <w:rsid w:val="001749CA"/>
    <w:rsid w:val="00174B59"/>
    <w:rsid w:val="001763F1"/>
    <w:rsid w:val="00176F18"/>
    <w:rsid w:val="00176FCA"/>
    <w:rsid w:val="00177D95"/>
    <w:rsid w:val="00183178"/>
    <w:rsid w:val="0018553B"/>
    <w:rsid w:val="00185A8E"/>
    <w:rsid w:val="00190F20"/>
    <w:rsid w:val="0019175E"/>
    <w:rsid w:val="001955F7"/>
    <w:rsid w:val="00197137"/>
    <w:rsid w:val="001A108D"/>
    <w:rsid w:val="001A2000"/>
    <w:rsid w:val="001A4BA5"/>
    <w:rsid w:val="001B1727"/>
    <w:rsid w:val="001B283A"/>
    <w:rsid w:val="001B2C76"/>
    <w:rsid w:val="001C4ED3"/>
    <w:rsid w:val="001C58CC"/>
    <w:rsid w:val="001D05E4"/>
    <w:rsid w:val="001D2ED9"/>
    <w:rsid w:val="001D37A3"/>
    <w:rsid w:val="001E0C19"/>
    <w:rsid w:val="001E3D65"/>
    <w:rsid w:val="001E41D9"/>
    <w:rsid w:val="001E427E"/>
    <w:rsid w:val="001E5431"/>
    <w:rsid w:val="001E6130"/>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15692"/>
    <w:rsid w:val="00220EB7"/>
    <w:rsid w:val="00221501"/>
    <w:rsid w:val="002221EA"/>
    <w:rsid w:val="00224314"/>
    <w:rsid w:val="00224A00"/>
    <w:rsid w:val="00226D61"/>
    <w:rsid w:val="00226DF8"/>
    <w:rsid w:val="00231C35"/>
    <w:rsid w:val="002338CD"/>
    <w:rsid w:val="00233F78"/>
    <w:rsid w:val="002340E9"/>
    <w:rsid w:val="00235569"/>
    <w:rsid w:val="00242813"/>
    <w:rsid w:val="002429F6"/>
    <w:rsid w:val="00247803"/>
    <w:rsid w:val="00247870"/>
    <w:rsid w:val="002506D2"/>
    <w:rsid w:val="00250CF8"/>
    <w:rsid w:val="00252FF4"/>
    <w:rsid w:val="0025494B"/>
    <w:rsid w:val="00255CD0"/>
    <w:rsid w:val="00256677"/>
    <w:rsid w:val="0026460F"/>
    <w:rsid w:val="0026562A"/>
    <w:rsid w:val="00266D2C"/>
    <w:rsid w:val="00267D3B"/>
    <w:rsid w:val="0027493E"/>
    <w:rsid w:val="0027572A"/>
    <w:rsid w:val="002775A7"/>
    <w:rsid w:val="002812F0"/>
    <w:rsid w:val="00285E8D"/>
    <w:rsid w:val="0028714B"/>
    <w:rsid w:val="00292D93"/>
    <w:rsid w:val="00293745"/>
    <w:rsid w:val="002A2EBB"/>
    <w:rsid w:val="002A4451"/>
    <w:rsid w:val="002B1D47"/>
    <w:rsid w:val="002B7429"/>
    <w:rsid w:val="002B7637"/>
    <w:rsid w:val="002B7805"/>
    <w:rsid w:val="002C2702"/>
    <w:rsid w:val="002C287C"/>
    <w:rsid w:val="002C4371"/>
    <w:rsid w:val="002C43BA"/>
    <w:rsid w:val="002C44EE"/>
    <w:rsid w:val="002C48D9"/>
    <w:rsid w:val="002C4A63"/>
    <w:rsid w:val="002C5873"/>
    <w:rsid w:val="002C589D"/>
    <w:rsid w:val="002D1513"/>
    <w:rsid w:val="002D4F93"/>
    <w:rsid w:val="002D779F"/>
    <w:rsid w:val="002D7F83"/>
    <w:rsid w:val="002E0C2F"/>
    <w:rsid w:val="002E26DB"/>
    <w:rsid w:val="002E29EB"/>
    <w:rsid w:val="002E2E9F"/>
    <w:rsid w:val="002E3512"/>
    <w:rsid w:val="002E566D"/>
    <w:rsid w:val="002F2B09"/>
    <w:rsid w:val="00300E6F"/>
    <w:rsid w:val="00301014"/>
    <w:rsid w:val="00301072"/>
    <w:rsid w:val="00302B47"/>
    <w:rsid w:val="003042CA"/>
    <w:rsid w:val="00304B44"/>
    <w:rsid w:val="00307578"/>
    <w:rsid w:val="00311429"/>
    <w:rsid w:val="0031349F"/>
    <w:rsid w:val="0031399C"/>
    <w:rsid w:val="0031440B"/>
    <w:rsid w:val="003158D3"/>
    <w:rsid w:val="003213C7"/>
    <w:rsid w:val="0032289B"/>
    <w:rsid w:val="00332B73"/>
    <w:rsid w:val="00333BB1"/>
    <w:rsid w:val="00343A63"/>
    <w:rsid w:val="0035290F"/>
    <w:rsid w:val="00353A2E"/>
    <w:rsid w:val="003568DB"/>
    <w:rsid w:val="00357BFB"/>
    <w:rsid w:val="00360ECD"/>
    <w:rsid w:val="00363838"/>
    <w:rsid w:val="00371FD7"/>
    <w:rsid w:val="00373729"/>
    <w:rsid w:val="0037606B"/>
    <w:rsid w:val="00376439"/>
    <w:rsid w:val="00383629"/>
    <w:rsid w:val="00384C05"/>
    <w:rsid w:val="00385FD6"/>
    <w:rsid w:val="00387FDB"/>
    <w:rsid w:val="00392964"/>
    <w:rsid w:val="00396392"/>
    <w:rsid w:val="003A1861"/>
    <w:rsid w:val="003A2195"/>
    <w:rsid w:val="003A2CA8"/>
    <w:rsid w:val="003A59C5"/>
    <w:rsid w:val="003A6313"/>
    <w:rsid w:val="003A703E"/>
    <w:rsid w:val="003B14CC"/>
    <w:rsid w:val="003B1B69"/>
    <w:rsid w:val="003B5DB6"/>
    <w:rsid w:val="003C1E72"/>
    <w:rsid w:val="003C262C"/>
    <w:rsid w:val="003C4962"/>
    <w:rsid w:val="003D06A6"/>
    <w:rsid w:val="003D292E"/>
    <w:rsid w:val="003D2CFC"/>
    <w:rsid w:val="003D3A4B"/>
    <w:rsid w:val="003D5979"/>
    <w:rsid w:val="003D6B18"/>
    <w:rsid w:val="003D7BA0"/>
    <w:rsid w:val="003E039F"/>
    <w:rsid w:val="003E1475"/>
    <w:rsid w:val="003E17D3"/>
    <w:rsid w:val="003E1979"/>
    <w:rsid w:val="003E3215"/>
    <w:rsid w:val="003E3EC7"/>
    <w:rsid w:val="003F08C9"/>
    <w:rsid w:val="003F192B"/>
    <w:rsid w:val="003F4DD2"/>
    <w:rsid w:val="0040511B"/>
    <w:rsid w:val="00406CB1"/>
    <w:rsid w:val="00410CCD"/>
    <w:rsid w:val="00411030"/>
    <w:rsid w:val="00412238"/>
    <w:rsid w:val="0041331A"/>
    <w:rsid w:val="00420363"/>
    <w:rsid w:val="00421DFF"/>
    <w:rsid w:val="00425BEA"/>
    <w:rsid w:val="00426B61"/>
    <w:rsid w:val="004332CE"/>
    <w:rsid w:val="00433534"/>
    <w:rsid w:val="004336F6"/>
    <w:rsid w:val="00433B00"/>
    <w:rsid w:val="0043794A"/>
    <w:rsid w:val="00441A25"/>
    <w:rsid w:val="00442556"/>
    <w:rsid w:val="004463F5"/>
    <w:rsid w:val="0044666C"/>
    <w:rsid w:val="00447176"/>
    <w:rsid w:val="004507E7"/>
    <w:rsid w:val="00451EBB"/>
    <w:rsid w:val="004644AA"/>
    <w:rsid w:val="00464B55"/>
    <w:rsid w:val="00465201"/>
    <w:rsid w:val="0046558B"/>
    <w:rsid w:val="00465CB7"/>
    <w:rsid w:val="0046758C"/>
    <w:rsid w:val="00470A20"/>
    <w:rsid w:val="00471B42"/>
    <w:rsid w:val="00474587"/>
    <w:rsid w:val="00475116"/>
    <w:rsid w:val="00476460"/>
    <w:rsid w:val="00476D7B"/>
    <w:rsid w:val="004865F8"/>
    <w:rsid w:val="00486D66"/>
    <w:rsid w:val="00491963"/>
    <w:rsid w:val="00493237"/>
    <w:rsid w:val="004940E3"/>
    <w:rsid w:val="00494A94"/>
    <w:rsid w:val="004962A3"/>
    <w:rsid w:val="00497A44"/>
    <w:rsid w:val="004A0E65"/>
    <w:rsid w:val="004A1882"/>
    <w:rsid w:val="004A2183"/>
    <w:rsid w:val="004A225A"/>
    <w:rsid w:val="004A31AE"/>
    <w:rsid w:val="004A4FFE"/>
    <w:rsid w:val="004A6471"/>
    <w:rsid w:val="004A64F0"/>
    <w:rsid w:val="004A6F90"/>
    <w:rsid w:val="004B0937"/>
    <w:rsid w:val="004B2F2C"/>
    <w:rsid w:val="004B7350"/>
    <w:rsid w:val="004C002F"/>
    <w:rsid w:val="004C0196"/>
    <w:rsid w:val="004C0EEE"/>
    <w:rsid w:val="004C1E5B"/>
    <w:rsid w:val="004C24BB"/>
    <w:rsid w:val="004C554F"/>
    <w:rsid w:val="004D108D"/>
    <w:rsid w:val="004D2857"/>
    <w:rsid w:val="004D2E39"/>
    <w:rsid w:val="004D4B97"/>
    <w:rsid w:val="004D5654"/>
    <w:rsid w:val="004E2197"/>
    <w:rsid w:val="004E4758"/>
    <w:rsid w:val="004E4A4D"/>
    <w:rsid w:val="004E4BE7"/>
    <w:rsid w:val="004F116E"/>
    <w:rsid w:val="004F6877"/>
    <w:rsid w:val="005004C5"/>
    <w:rsid w:val="0050191B"/>
    <w:rsid w:val="005019EA"/>
    <w:rsid w:val="00501B70"/>
    <w:rsid w:val="00501EAB"/>
    <w:rsid w:val="00501EF4"/>
    <w:rsid w:val="00503486"/>
    <w:rsid w:val="00503982"/>
    <w:rsid w:val="005046BF"/>
    <w:rsid w:val="0050644D"/>
    <w:rsid w:val="0050666C"/>
    <w:rsid w:val="0050695C"/>
    <w:rsid w:val="00506AA1"/>
    <w:rsid w:val="00506EBC"/>
    <w:rsid w:val="00514147"/>
    <w:rsid w:val="00515BB2"/>
    <w:rsid w:val="00516EA7"/>
    <w:rsid w:val="00517056"/>
    <w:rsid w:val="00521DC8"/>
    <w:rsid w:val="00522779"/>
    <w:rsid w:val="00522803"/>
    <w:rsid w:val="00522838"/>
    <w:rsid w:val="00522AE3"/>
    <w:rsid w:val="00525EEA"/>
    <w:rsid w:val="00526633"/>
    <w:rsid w:val="00527445"/>
    <w:rsid w:val="0053049A"/>
    <w:rsid w:val="005322D2"/>
    <w:rsid w:val="00532418"/>
    <w:rsid w:val="005340AC"/>
    <w:rsid w:val="00535E74"/>
    <w:rsid w:val="0053682B"/>
    <w:rsid w:val="005433E3"/>
    <w:rsid w:val="00543FEC"/>
    <w:rsid w:val="00544094"/>
    <w:rsid w:val="005458DE"/>
    <w:rsid w:val="005507CF"/>
    <w:rsid w:val="0055164D"/>
    <w:rsid w:val="00552BFB"/>
    <w:rsid w:val="0055638A"/>
    <w:rsid w:val="00557264"/>
    <w:rsid w:val="005615E5"/>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7FEA"/>
    <w:rsid w:val="00590414"/>
    <w:rsid w:val="00594F83"/>
    <w:rsid w:val="005A1D2D"/>
    <w:rsid w:val="005A2887"/>
    <w:rsid w:val="005A3C93"/>
    <w:rsid w:val="005A5870"/>
    <w:rsid w:val="005B0DC9"/>
    <w:rsid w:val="005B30B1"/>
    <w:rsid w:val="005B341C"/>
    <w:rsid w:val="005B686D"/>
    <w:rsid w:val="005C0BC4"/>
    <w:rsid w:val="005C0BF7"/>
    <w:rsid w:val="005C0EF6"/>
    <w:rsid w:val="005C1C78"/>
    <w:rsid w:val="005C4E72"/>
    <w:rsid w:val="005D09DA"/>
    <w:rsid w:val="005D2542"/>
    <w:rsid w:val="005D34EB"/>
    <w:rsid w:val="005D46FF"/>
    <w:rsid w:val="005D7562"/>
    <w:rsid w:val="005D7799"/>
    <w:rsid w:val="005E2F08"/>
    <w:rsid w:val="005F2698"/>
    <w:rsid w:val="005F3609"/>
    <w:rsid w:val="005F36EE"/>
    <w:rsid w:val="005F3ED1"/>
    <w:rsid w:val="005F435C"/>
    <w:rsid w:val="006009C0"/>
    <w:rsid w:val="0060449E"/>
    <w:rsid w:val="006044ED"/>
    <w:rsid w:val="006102B3"/>
    <w:rsid w:val="00610323"/>
    <w:rsid w:val="006111BA"/>
    <w:rsid w:val="00611A63"/>
    <w:rsid w:val="00613FC5"/>
    <w:rsid w:val="00616C87"/>
    <w:rsid w:val="00622426"/>
    <w:rsid w:val="00623442"/>
    <w:rsid w:val="006256AE"/>
    <w:rsid w:val="0062659E"/>
    <w:rsid w:val="006314D8"/>
    <w:rsid w:val="00635057"/>
    <w:rsid w:val="00635CAF"/>
    <w:rsid w:val="006370FF"/>
    <w:rsid w:val="0063765F"/>
    <w:rsid w:val="00640A78"/>
    <w:rsid w:val="0064119C"/>
    <w:rsid w:val="006446EA"/>
    <w:rsid w:val="00644CB0"/>
    <w:rsid w:val="00647030"/>
    <w:rsid w:val="0064765E"/>
    <w:rsid w:val="00651941"/>
    <w:rsid w:val="006562EF"/>
    <w:rsid w:val="006619EA"/>
    <w:rsid w:val="00662B3A"/>
    <w:rsid w:val="00666E25"/>
    <w:rsid w:val="00671C46"/>
    <w:rsid w:val="00672789"/>
    <w:rsid w:val="00672D63"/>
    <w:rsid w:val="00674FBC"/>
    <w:rsid w:val="00674FE7"/>
    <w:rsid w:val="00685EC8"/>
    <w:rsid w:val="006874E7"/>
    <w:rsid w:val="00692B77"/>
    <w:rsid w:val="00694159"/>
    <w:rsid w:val="006941D3"/>
    <w:rsid w:val="00694417"/>
    <w:rsid w:val="00694D00"/>
    <w:rsid w:val="006972B8"/>
    <w:rsid w:val="006A44E9"/>
    <w:rsid w:val="006A4F23"/>
    <w:rsid w:val="006A5463"/>
    <w:rsid w:val="006A7C83"/>
    <w:rsid w:val="006B02C6"/>
    <w:rsid w:val="006B19BD"/>
    <w:rsid w:val="006B60A8"/>
    <w:rsid w:val="006C0A2C"/>
    <w:rsid w:val="006C35D4"/>
    <w:rsid w:val="006C570C"/>
    <w:rsid w:val="006C7E54"/>
    <w:rsid w:val="006D266B"/>
    <w:rsid w:val="006D291E"/>
    <w:rsid w:val="006D5878"/>
    <w:rsid w:val="006D62B8"/>
    <w:rsid w:val="006E1809"/>
    <w:rsid w:val="006E4D54"/>
    <w:rsid w:val="006E56FA"/>
    <w:rsid w:val="006E64FE"/>
    <w:rsid w:val="006E7405"/>
    <w:rsid w:val="006F0330"/>
    <w:rsid w:val="006F1FB2"/>
    <w:rsid w:val="006F57FB"/>
    <w:rsid w:val="006F5A3D"/>
    <w:rsid w:val="006F7AD0"/>
    <w:rsid w:val="0070050B"/>
    <w:rsid w:val="0070202A"/>
    <w:rsid w:val="00703815"/>
    <w:rsid w:val="00705C8A"/>
    <w:rsid w:val="00705F12"/>
    <w:rsid w:val="007064CD"/>
    <w:rsid w:val="00706C15"/>
    <w:rsid w:val="007075AB"/>
    <w:rsid w:val="00710680"/>
    <w:rsid w:val="00711196"/>
    <w:rsid w:val="007149A0"/>
    <w:rsid w:val="00714F2F"/>
    <w:rsid w:val="00716EFA"/>
    <w:rsid w:val="00716F27"/>
    <w:rsid w:val="00723715"/>
    <w:rsid w:val="0072378D"/>
    <w:rsid w:val="00723D0C"/>
    <w:rsid w:val="0072486D"/>
    <w:rsid w:val="00724A15"/>
    <w:rsid w:val="0072700C"/>
    <w:rsid w:val="007274CA"/>
    <w:rsid w:val="007277BF"/>
    <w:rsid w:val="00734226"/>
    <w:rsid w:val="00737405"/>
    <w:rsid w:val="00737490"/>
    <w:rsid w:val="0074340E"/>
    <w:rsid w:val="007436CD"/>
    <w:rsid w:val="007449A6"/>
    <w:rsid w:val="00745DD3"/>
    <w:rsid w:val="007507B7"/>
    <w:rsid w:val="00750866"/>
    <w:rsid w:val="00751D21"/>
    <w:rsid w:val="007542C9"/>
    <w:rsid w:val="0075494F"/>
    <w:rsid w:val="007555F8"/>
    <w:rsid w:val="00760E76"/>
    <w:rsid w:val="00765338"/>
    <w:rsid w:val="0076653A"/>
    <w:rsid w:val="0077065A"/>
    <w:rsid w:val="00775159"/>
    <w:rsid w:val="00776717"/>
    <w:rsid w:val="0077681F"/>
    <w:rsid w:val="007819DA"/>
    <w:rsid w:val="00781ACC"/>
    <w:rsid w:val="00782DA9"/>
    <w:rsid w:val="00783707"/>
    <w:rsid w:val="00784535"/>
    <w:rsid w:val="007851A9"/>
    <w:rsid w:val="00785E88"/>
    <w:rsid w:val="00787CCA"/>
    <w:rsid w:val="00793212"/>
    <w:rsid w:val="0079517D"/>
    <w:rsid w:val="007963DD"/>
    <w:rsid w:val="007A19E1"/>
    <w:rsid w:val="007A252F"/>
    <w:rsid w:val="007A3042"/>
    <w:rsid w:val="007A485D"/>
    <w:rsid w:val="007A48B8"/>
    <w:rsid w:val="007A75FA"/>
    <w:rsid w:val="007B1382"/>
    <w:rsid w:val="007B4C17"/>
    <w:rsid w:val="007B6615"/>
    <w:rsid w:val="007C04F3"/>
    <w:rsid w:val="007C398E"/>
    <w:rsid w:val="007C42EB"/>
    <w:rsid w:val="007C4E1E"/>
    <w:rsid w:val="007C5B7E"/>
    <w:rsid w:val="007C7C4D"/>
    <w:rsid w:val="007D0156"/>
    <w:rsid w:val="007D1D6D"/>
    <w:rsid w:val="007D3E7D"/>
    <w:rsid w:val="007D771F"/>
    <w:rsid w:val="007D7D3F"/>
    <w:rsid w:val="007E0574"/>
    <w:rsid w:val="007E474D"/>
    <w:rsid w:val="007E5DF2"/>
    <w:rsid w:val="007E7B6A"/>
    <w:rsid w:val="007E7CFB"/>
    <w:rsid w:val="007F0046"/>
    <w:rsid w:val="007F07E0"/>
    <w:rsid w:val="007F329A"/>
    <w:rsid w:val="007F4D86"/>
    <w:rsid w:val="008024F0"/>
    <w:rsid w:val="00803408"/>
    <w:rsid w:val="00804367"/>
    <w:rsid w:val="0080536D"/>
    <w:rsid w:val="0080640F"/>
    <w:rsid w:val="00807D54"/>
    <w:rsid w:val="00811C49"/>
    <w:rsid w:val="00812043"/>
    <w:rsid w:val="00813002"/>
    <w:rsid w:val="00813FE3"/>
    <w:rsid w:val="00815094"/>
    <w:rsid w:val="00815BFE"/>
    <w:rsid w:val="00823776"/>
    <w:rsid w:val="008335A8"/>
    <w:rsid w:val="00836E31"/>
    <w:rsid w:val="008410FB"/>
    <w:rsid w:val="008428D2"/>
    <w:rsid w:val="008432E0"/>
    <w:rsid w:val="008435B0"/>
    <w:rsid w:val="00843DCF"/>
    <w:rsid w:val="00844DE3"/>
    <w:rsid w:val="0085031A"/>
    <w:rsid w:val="00852688"/>
    <w:rsid w:val="00855636"/>
    <w:rsid w:val="00857C0D"/>
    <w:rsid w:val="00861D2A"/>
    <w:rsid w:val="00862023"/>
    <w:rsid w:val="008622CD"/>
    <w:rsid w:val="00865AA0"/>
    <w:rsid w:val="00866763"/>
    <w:rsid w:val="0086743A"/>
    <w:rsid w:val="00873A6A"/>
    <w:rsid w:val="00875314"/>
    <w:rsid w:val="00875CA8"/>
    <w:rsid w:val="00881973"/>
    <w:rsid w:val="00883D6E"/>
    <w:rsid w:val="00884EB1"/>
    <w:rsid w:val="0088520C"/>
    <w:rsid w:val="00886948"/>
    <w:rsid w:val="00886EF5"/>
    <w:rsid w:val="00891D03"/>
    <w:rsid w:val="008938D9"/>
    <w:rsid w:val="00894141"/>
    <w:rsid w:val="008A410A"/>
    <w:rsid w:val="008A4FBF"/>
    <w:rsid w:val="008A6132"/>
    <w:rsid w:val="008A697E"/>
    <w:rsid w:val="008B0587"/>
    <w:rsid w:val="008B071F"/>
    <w:rsid w:val="008B18B4"/>
    <w:rsid w:val="008B204F"/>
    <w:rsid w:val="008B6440"/>
    <w:rsid w:val="008B7C00"/>
    <w:rsid w:val="008C0BE7"/>
    <w:rsid w:val="008C5C0A"/>
    <w:rsid w:val="008C5EEF"/>
    <w:rsid w:val="008C709E"/>
    <w:rsid w:val="008D1771"/>
    <w:rsid w:val="008D2A25"/>
    <w:rsid w:val="008D35A2"/>
    <w:rsid w:val="008D4696"/>
    <w:rsid w:val="008D4C7F"/>
    <w:rsid w:val="008D51BE"/>
    <w:rsid w:val="008D7D78"/>
    <w:rsid w:val="008E1F1D"/>
    <w:rsid w:val="008E2E6D"/>
    <w:rsid w:val="008E395A"/>
    <w:rsid w:val="008E7958"/>
    <w:rsid w:val="008F13D9"/>
    <w:rsid w:val="008F1D54"/>
    <w:rsid w:val="008F25B5"/>
    <w:rsid w:val="008F5DD7"/>
    <w:rsid w:val="008F635C"/>
    <w:rsid w:val="008F6830"/>
    <w:rsid w:val="008F6AAF"/>
    <w:rsid w:val="008F76AD"/>
    <w:rsid w:val="008F79D8"/>
    <w:rsid w:val="0090249E"/>
    <w:rsid w:val="00902A7A"/>
    <w:rsid w:val="00903E8B"/>
    <w:rsid w:val="00904217"/>
    <w:rsid w:val="00906AC5"/>
    <w:rsid w:val="00906CE1"/>
    <w:rsid w:val="00911013"/>
    <w:rsid w:val="00915F0A"/>
    <w:rsid w:val="00917A94"/>
    <w:rsid w:val="00920210"/>
    <w:rsid w:val="009217C6"/>
    <w:rsid w:val="00923E15"/>
    <w:rsid w:val="009262BE"/>
    <w:rsid w:val="00930EDA"/>
    <w:rsid w:val="00932125"/>
    <w:rsid w:val="009328C5"/>
    <w:rsid w:val="009357BC"/>
    <w:rsid w:val="00936114"/>
    <w:rsid w:val="00937E2B"/>
    <w:rsid w:val="009400C2"/>
    <w:rsid w:val="00941102"/>
    <w:rsid w:val="00941FB2"/>
    <w:rsid w:val="009429B4"/>
    <w:rsid w:val="0094383E"/>
    <w:rsid w:val="00945B62"/>
    <w:rsid w:val="009550D5"/>
    <w:rsid w:val="009613FA"/>
    <w:rsid w:val="00962434"/>
    <w:rsid w:val="009651CF"/>
    <w:rsid w:val="0097173C"/>
    <w:rsid w:val="009719CE"/>
    <w:rsid w:val="0097370F"/>
    <w:rsid w:val="0097486A"/>
    <w:rsid w:val="009772D8"/>
    <w:rsid w:val="009776D9"/>
    <w:rsid w:val="00984A8F"/>
    <w:rsid w:val="00991045"/>
    <w:rsid w:val="00992E64"/>
    <w:rsid w:val="0099420D"/>
    <w:rsid w:val="00997A1B"/>
    <w:rsid w:val="009A301F"/>
    <w:rsid w:val="009A7AF9"/>
    <w:rsid w:val="009B4F86"/>
    <w:rsid w:val="009B5596"/>
    <w:rsid w:val="009C2F2B"/>
    <w:rsid w:val="009C58F4"/>
    <w:rsid w:val="009C625C"/>
    <w:rsid w:val="009D3535"/>
    <w:rsid w:val="009D5CED"/>
    <w:rsid w:val="009E0200"/>
    <w:rsid w:val="009E05D8"/>
    <w:rsid w:val="009E1A7F"/>
    <w:rsid w:val="009E2B9C"/>
    <w:rsid w:val="009E4848"/>
    <w:rsid w:val="009E5C9F"/>
    <w:rsid w:val="009E6807"/>
    <w:rsid w:val="009E69CB"/>
    <w:rsid w:val="009E6DA9"/>
    <w:rsid w:val="009E6FA0"/>
    <w:rsid w:val="009F7386"/>
    <w:rsid w:val="009F7B7A"/>
    <w:rsid w:val="00A02508"/>
    <w:rsid w:val="00A03EBC"/>
    <w:rsid w:val="00A0704F"/>
    <w:rsid w:val="00A106A7"/>
    <w:rsid w:val="00A125EA"/>
    <w:rsid w:val="00A14650"/>
    <w:rsid w:val="00A15397"/>
    <w:rsid w:val="00A15F87"/>
    <w:rsid w:val="00A231B2"/>
    <w:rsid w:val="00A270CB"/>
    <w:rsid w:val="00A305D3"/>
    <w:rsid w:val="00A31490"/>
    <w:rsid w:val="00A32973"/>
    <w:rsid w:val="00A32F68"/>
    <w:rsid w:val="00A334D1"/>
    <w:rsid w:val="00A35134"/>
    <w:rsid w:val="00A3557E"/>
    <w:rsid w:val="00A35EB9"/>
    <w:rsid w:val="00A370F2"/>
    <w:rsid w:val="00A37DBD"/>
    <w:rsid w:val="00A41B78"/>
    <w:rsid w:val="00A423A6"/>
    <w:rsid w:val="00A426AB"/>
    <w:rsid w:val="00A42AD1"/>
    <w:rsid w:val="00A42F1F"/>
    <w:rsid w:val="00A454D9"/>
    <w:rsid w:val="00A46AF5"/>
    <w:rsid w:val="00A46E9B"/>
    <w:rsid w:val="00A50D73"/>
    <w:rsid w:val="00A52F17"/>
    <w:rsid w:val="00A54024"/>
    <w:rsid w:val="00A60A4C"/>
    <w:rsid w:val="00A61B61"/>
    <w:rsid w:val="00A631F8"/>
    <w:rsid w:val="00A64BC0"/>
    <w:rsid w:val="00A65D29"/>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6CFD"/>
    <w:rsid w:val="00A97BAB"/>
    <w:rsid w:val="00AA0A63"/>
    <w:rsid w:val="00AA2EC6"/>
    <w:rsid w:val="00AB3E5F"/>
    <w:rsid w:val="00AB43E7"/>
    <w:rsid w:val="00AB4B9E"/>
    <w:rsid w:val="00AB59DF"/>
    <w:rsid w:val="00AB6809"/>
    <w:rsid w:val="00AB723D"/>
    <w:rsid w:val="00AB7C3D"/>
    <w:rsid w:val="00AC3EA6"/>
    <w:rsid w:val="00AC43CA"/>
    <w:rsid w:val="00AC556A"/>
    <w:rsid w:val="00AC62B6"/>
    <w:rsid w:val="00AC6BF9"/>
    <w:rsid w:val="00AC6C89"/>
    <w:rsid w:val="00AD00ED"/>
    <w:rsid w:val="00AD137C"/>
    <w:rsid w:val="00AD2F4F"/>
    <w:rsid w:val="00AD3F41"/>
    <w:rsid w:val="00AD420E"/>
    <w:rsid w:val="00AD6A23"/>
    <w:rsid w:val="00AD707D"/>
    <w:rsid w:val="00AD7279"/>
    <w:rsid w:val="00AE0758"/>
    <w:rsid w:val="00AE2150"/>
    <w:rsid w:val="00AE460C"/>
    <w:rsid w:val="00AE70AF"/>
    <w:rsid w:val="00AE7BE4"/>
    <w:rsid w:val="00AF106C"/>
    <w:rsid w:val="00AF24C2"/>
    <w:rsid w:val="00AF2EE6"/>
    <w:rsid w:val="00B055EB"/>
    <w:rsid w:val="00B0711B"/>
    <w:rsid w:val="00B0743B"/>
    <w:rsid w:val="00B1794B"/>
    <w:rsid w:val="00B2076B"/>
    <w:rsid w:val="00B20D14"/>
    <w:rsid w:val="00B22096"/>
    <w:rsid w:val="00B22BF5"/>
    <w:rsid w:val="00B23274"/>
    <w:rsid w:val="00B2382F"/>
    <w:rsid w:val="00B33666"/>
    <w:rsid w:val="00B463D7"/>
    <w:rsid w:val="00B50BAA"/>
    <w:rsid w:val="00B53EA1"/>
    <w:rsid w:val="00B62220"/>
    <w:rsid w:val="00B64A8C"/>
    <w:rsid w:val="00B65A79"/>
    <w:rsid w:val="00B70351"/>
    <w:rsid w:val="00B71957"/>
    <w:rsid w:val="00B73F0D"/>
    <w:rsid w:val="00B73F61"/>
    <w:rsid w:val="00B73FC1"/>
    <w:rsid w:val="00B802B2"/>
    <w:rsid w:val="00B817E6"/>
    <w:rsid w:val="00B81C46"/>
    <w:rsid w:val="00B8279A"/>
    <w:rsid w:val="00B8387D"/>
    <w:rsid w:val="00B83A63"/>
    <w:rsid w:val="00B842BA"/>
    <w:rsid w:val="00B84921"/>
    <w:rsid w:val="00B852A1"/>
    <w:rsid w:val="00B86CD4"/>
    <w:rsid w:val="00B931F5"/>
    <w:rsid w:val="00B94B61"/>
    <w:rsid w:val="00B95077"/>
    <w:rsid w:val="00B950B4"/>
    <w:rsid w:val="00B95C86"/>
    <w:rsid w:val="00B96693"/>
    <w:rsid w:val="00B96EAB"/>
    <w:rsid w:val="00BA056F"/>
    <w:rsid w:val="00BA0910"/>
    <w:rsid w:val="00BA6D19"/>
    <w:rsid w:val="00BB1DFE"/>
    <w:rsid w:val="00BB215A"/>
    <w:rsid w:val="00BB55BA"/>
    <w:rsid w:val="00BB785A"/>
    <w:rsid w:val="00BB79E6"/>
    <w:rsid w:val="00BC0ED1"/>
    <w:rsid w:val="00BC48C2"/>
    <w:rsid w:val="00BC548E"/>
    <w:rsid w:val="00BC5EA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32E9"/>
    <w:rsid w:val="00C249CD"/>
    <w:rsid w:val="00C25CF4"/>
    <w:rsid w:val="00C307AA"/>
    <w:rsid w:val="00C30C82"/>
    <w:rsid w:val="00C33A37"/>
    <w:rsid w:val="00C33FFA"/>
    <w:rsid w:val="00C4298B"/>
    <w:rsid w:val="00C432BD"/>
    <w:rsid w:val="00C45783"/>
    <w:rsid w:val="00C50CD0"/>
    <w:rsid w:val="00C53FB9"/>
    <w:rsid w:val="00C56119"/>
    <w:rsid w:val="00C561D8"/>
    <w:rsid w:val="00C5688E"/>
    <w:rsid w:val="00C57331"/>
    <w:rsid w:val="00C57C3C"/>
    <w:rsid w:val="00C60F86"/>
    <w:rsid w:val="00C617FC"/>
    <w:rsid w:val="00C65DF1"/>
    <w:rsid w:val="00C70460"/>
    <w:rsid w:val="00C7064F"/>
    <w:rsid w:val="00C71371"/>
    <w:rsid w:val="00C72407"/>
    <w:rsid w:val="00C72EDD"/>
    <w:rsid w:val="00C73342"/>
    <w:rsid w:val="00C75D3B"/>
    <w:rsid w:val="00C808B2"/>
    <w:rsid w:val="00C84142"/>
    <w:rsid w:val="00C844FF"/>
    <w:rsid w:val="00C85260"/>
    <w:rsid w:val="00C856AD"/>
    <w:rsid w:val="00C85EAB"/>
    <w:rsid w:val="00C93578"/>
    <w:rsid w:val="00C9537E"/>
    <w:rsid w:val="00CA449C"/>
    <w:rsid w:val="00CA4BF6"/>
    <w:rsid w:val="00CA625B"/>
    <w:rsid w:val="00CB1750"/>
    <w:rsid w:val="00CB1C03"/>
    <w:rsid w:val="00CB4F08"/>
    <w:rsid w:val="00CB5B77"/>
    <w:rsid w:val="00CB62A0"/>
    <w:rsid w:val="00CC0132"/>
    <w:rsid w:val="00CC1CB8"/>
    <w:rsid w:val="00CC2523"/>
    <w:rsid w:val="00CC476D"/>
    <w:rsid w:val="00CC5431"/>
    <w:rsid w:val="00CC6AB4"/>
    <w:rsid w:val="00CC6D59"/>
    <w:rsid w:val="00CD1313"/>
    <w:rsid w:val="00CD4872"/>
    <w:rsid w:val="00CD53B0"/>
    <w:rsid w:val="00CD68B1"/>
    <w:rsid w:val="00CE0603"/>
    <w:rsid w:val="00CE333B"/>
    <w:rsid w:val="00CE4397"/>
    <w:rsid w:val="00CE4D3D"/>
    <w:rsid w:val="00CE56E4"/>
    <w:rsid w:val="00CE7523"/>
    <w:rsid w:val="00CE7DEE"/>
    <w:rsid w:val="00CF05F7"/>
    <w:rsid w:val="00CF15E4"/>
    <w:rsid w:val="00D00275"/>
    <w:rsid w:val="00D00646"/>
    <w:rsid w:val="00D029B6"/>
    <w:rsid w:val="00D07403"/>
    <w:rsid w:val="00D136D7"/>
    <w:rsid w:val="00D15D1E"/>
    <w:rsid w:val="00D20243"/>
    <w:rsid w:val="00D218BD"/>
    <w:rsid w:val="00D23617"/>
    <w:rsid w:val="00D2538A"/>
    <w:rsid w:val="00D279AA"/>
    <w:rsid w:val="00D3261A"/>
    <w:rsid w:val="00D32DA7"/>
    <w:rsid w:val="00D3546C"/>
    <w:rsid w:val="00D36620"/>
    <w:rsid w:val="00D3689B"/>
    <w:rsid w:val="00D37061"/>
    <w:rsid w:val="00D40728"/>
    <w:rsid w:val="00D45FF3"/>
    <w:rsid w:val="00D46C62"/>
    <w:rsid w:val="00D545F9"/>
    <w:rsid w:val="00D61D78"/>
    <w:rsid w:val="00D625FE"/>
    <w:rsid w:val="00D62C6E"/>
    <w:rsid w:val="00D631C4"/>
    <w:rsid w:val="00D6596B"/>
    <w:rsid w:val="00D6774B"/>
    <w:rsid w:val="00D70C6F"/>
    <w:rsid w:val="00D71C98"/>
    <w:rsid w:val="00D74CEF"/>
    <w:rsid w:val="00D757E5"/>
    <w:rsid w:val="00D76BCE"/>
    <w:rsid w:val="00D8248B"/>
    <w:rsid w:val="00D85A8E"/>
    <w:rsid w:val="00D85D94"/>
    <w:rsid w:val="00D86977"/>
    <w:rsid w:val="00D86E18"/>
    <w:rsid w:val="00D902F6"/>
    <w:rsid w:val="00D912B8"/>
    <w:rsid w:val="00D915C5"/>
    <w:rsid w:val="00D94116"/>
    <w:rsid w:val="00D95F83"/>
    <w:rsid w:val="00D96A87"/>
    <w:rsid w:val="00D9725A"/>
    <w:rsid w:val="00D97B16"/>
    <w:rsid w:val="00DA03E5"/>
    <w:rsid w:val="00DA067E"/>
    <w:rsid w:val="00DA1D77"/>
    <w:rsid w:val="00DA7140"/>
    <w:rsid w:val="00DA7BEE"/>
    <w:rsid w:val="00DB2298"/>
    <w:rsid w:val="00DB2730"/>
    <w:rsid w:val="00DC018D"/>
    <w:rsid w:val="00DC15C4"/>
    <w:rsid w:val="00DC17FC"/>
    <w:rsid w:val="00DC1D95"/>
    <w:rsid w:val="00DC3D21"/>
    <w:rsid w:val="00DC3DBE"/>
    <w:rsid w:val="00DC52C2"/>
    <w:rsid w:val="00DD03D9"/>
    <w:rsid w:val="00DD05AE"/>
    <w:rsid w:val="00DD5E15"/>
    <w:rsid w:val="00DD5E2C"/>
    <w:rsid w:val="00DD635B"/>
    <w:rsid w:val="00DD6614"/>
    <w:rsid w:val="00DE05CE"/>
    <w:rsid w:val="00DE20C9"/>
    <w:rsid w:val="00DE408B"/>
    <w:rsid w:val="00DE5539"/>
    <w:rsid w:val="00DF1DB4"/>
    <w:rsid w:val="00DF201D"/>
    <w:rsid w:val="00DF30C5"/>
    <w:rsid w:val="00DF3A82"/>
    <w:rsid w:val="00DF46FA"/>
    <w:rsid w:val="00DF63C6"/>
    <w:rsid w:val="00DF711E"/>
    <w:rsid w:val="00DF76B0"/>
    <w:rsid w:val="00E00A92"/>
    <w:rsid w:val="00E01521"/>
    <w:rsid w:val="00E05C10"/>
    <w:rsid w:val="00E05D48"/>
    <w:rsid w:val="00E071B1"/>
    <w:rsid w:val="00E10669"/>
    <w:rsid w:val="00E13227"/>
    <w:rsid w:val="00E154CE"/>
    <w:rsid w:val="00E1624B"/>
    <w:rsid w:val="00E208BD"/>
    <w:rsid w:val="00E21AD5"/>
    <w:rsid w:val="00E25531"/>
    <w:rsid w:val="00E26A2E"/>
    <w:rsid w:val="00E2794D"/>
    <w:rsid w:val="00E2798C"/>
    <w:rsid w:val="00E301CF"/>
    <w:rsid w:val="00E31D2E"/>
    <w:rsid w:val="00E329C5"/>
    <w:rsid w:val="00E34895"/>
    <w:rsid w:val="00E349CE"/>
    <w:rsid w:val="00E36E13"/>
    <w:rsid w:val="00E374F1"/>
    <w:rsid w:val="00E3792A"/>
    <w:rsid w:val="00E37AA5"/>
    <w:rsid w:val="00E43C42"/>
    <w:rsid w:val="00E43D41"/>
    <w:rsid w:val="00E43E5C"/>
    <w:rsid w:val="00E44437"/>
    <w:rsid w:val="00E45D7B"/>
    <w:rsid w:val="00E4789A"/>
    <w:rsid w:val="00E516D6"/>
    <w:rsid w:val="00E517A3"/>
    <w:rsid w:val="00E532D2"/>
    <w:rsid w:val="00E55D1F"/>
    <w:rsid w:val="00E57699"/>
    <w:rsid w:val="00E61A77"/>
    <w:rsid w:val="00E62873"/>
    <w:rsid w:val="00E62C66"/>
    <w:rsid w:val="00E64268"/>
    <w:rsid w:val="00E6595B"/>
    <w:rsid w:val="00E70184"/>
    <w:rsid w:val="00E70487"/>
    <w:rsid w:val="00E70F47"/>
    <w:rsid w:val="00E7196A"/>
    <w:rsid w:val="00E7392F"/>
    <w:rsid w:val="00E74917"/>
    <w:rsid w:val="00E76D6F"/>
    <w:rsid w:val="00E77A99"/>
    <w:rsid w:val="00E82CCD"/>
    <w:rsid w:val="00E82FF3"/>
    <w:rsid w:val="00E841BD"/>
    <w:rsid w:val="00E84D0F"/>
    <w:rsid w:val="00E86232"/>
    <w:rsid w:val="00E87107"/>
    <w:rsid w:val="00E87C0D"/>
    <w:rsid w:val="00E91AE2"/>
    <w:rsid w:val="00E92218"/>
    <w:rsid w:val="00E92278"/>
    <w:rsid w:val="00E95619"/>
    <w:rsid w:val="00E95F1A"/>
    <w:rsid w:val="00E96EDD"/>
    <w:rsid w:val="00E96F46"/>
    <w:rsid w:val="00EA0A8A"/>
    <w:rsid w:val="00EA0CF7"/>
    <w:rsid w:val="00EA1408"/>
    <w:rsid w:val="00EA33BF"/>
    <w:rsid w:val="00EA35CE"/>
    <w:rsid w:val="00EA4D23"/>
    <w:rsid w:val="00EA68BC"/>
    <w:rsid w:val="00EA7ADE"/>
    <w:rsid w:val="00EA7D4A"/>
    <w:rsid w:val="00EB038B"/>
    <w:rsid w:val="00EB0E37"/>
    <w:rsid w:val="00EB25A9"/>
    <w:rsid w:val="00EB291E"/>
    <w:rsid w:val="00EB3055"/>
    <w:rsid w:val="00EB375A"/>
    <w:rsid w:val="00EB685E"/>
    <w:rsid w:val="00EC0830"/>
    <w:rsid w:val="00EC6515"/>
    <w:rsid w:val="00EC71A9"/>
    <w:rsid w:val="00ED02EE"/>
    <w:rsid w:val="00ED6D07"/>
    <w:rsid w:val="00EE003E"/>
    <w:rsid w:val="00EE3035"/>
    <w:rsid w:val="00EE4FC8"/>
    <w:rsid w:val="00EE5B77"/>
    <w:rsid w:val="00EE6664"/>
    <w:rsid w:val="00EE7BAA"/>
    <w:rsid w:val="00EF43A6"/>
    <w:rsid w:val="00EF4954"/>
    <w:rsid w:val="00EF7C7F"/>
    <w:rsid w:val="00F00F7B"/>
    <w:rsid w:val="00F010B8"/>
    <w:rsid w:val="00F021F4"/>
    <w:rsid w:val="00F03483"/>
    <w:rsid w:val="00F04F2B"/>
    <w:rsid w:val="00F06352"/>
    <w:rsid w:val="00F11ACF"/>
    <w:rsid w:val="00F11C9D"/>
    <w:rsid w:val="00F13F44"/>
    <w:rsid w:val="00F162F1"/>
    <w:rsid w:val="00F200D8"/>
    <w:rsid w:val="00F237AB"/>
    <w:rsid w:val="00F23CB8"/>
    <w:rsid w:val="00F313F8"/>
    <w:rsid w:val="00F367F2"/>
    <w:rsid w:val="00F36801"/>
    <w:rsid w:val="00F36B09"/>
    <w:rsid w:val="00F40A50"/>
    <w:rsid w:val="00F4254D"/>
    <w:rsid w:val="00F46666"/>
    <w:rsid w:val="00F50E0B"/>
    <w:rsid w:val="00F5120B"/>
    <w:rsid w:val="00F514DF"/>
    <w:rsid w:val="00F530EE"/>
    <w:rsid w:val="00F53CB1"/>
    <w:rsid w:val="00F55F9E"/>
    <w:rsid w:val="00F61EE3"/>
    <w:rsid w:val="00F641C2"/>
    <w:rsid w:val="00F6432F"/>
    <w:rsid w:val="00F64709"/>
    <w:rsid w:val="00F64D45"/>
    <w:rsid w:val="00F65247"/>
    <w:rsid w:val="00F66883"/>
    <w:rsid w:val="00F672C7"/>
    <w:rsid w:val="00F67F4E"/>
    <w:rsid w:val="00F72406"/>
    <w:rsid w:val="00F727C0"/>
    <w:rsid w:val="00F72A2E"/>
    <w:rsid w:val="00F74108"/>
    <w:rsid w:val="00F7544F"/>
    <w:rsid w:val="00F75D34"/>
    <w:rsid w:val="00F83B03"/>
    <w:rsid w:val="00F84434"/>
    <w:rsid w:val="00F85BFD"/>
    <w:rsid w:val="00F86F30"/>
    <w:rsid w:val="00F97815"/>
    <w:rsid w:val="00FA13FD"/>
    <w:rsid w:val="00FA1618"/>
    <w:rsid w:val="00FA65D7"/>
    <w:rsid w:val="00FB194F"/>
    <w:rsid w:val="00FB4378"/>
    <w:rsid w:val="00FB4CAA"/>
    <w:rsid w:val="00FC77E0"/>
    <w:rsid w:val="00FD2A5D"/>
    <w:rsid w:val="00FD2D8A"/>
    <w:rsid w:val="00FD52DB"/>
    <w:rsid w:val="00FE0674"/>
    <w:rsid w:val="00FE238A"/>
    <w:rsid w:val="00FE2E9F"/>
    <w:rsid w:val="00FE4033"/>
    <w:rsid w:val="00FF005C"/>
    <w:rsid w:val="00FF00E8"/>
    <w:rsid w:val="00FF0FFD"/>
    <w:rsid w:val="00FF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ABA5"/>
  <w15:docId w15:val="{C2BBA8CD-CED6-48C8-AC1C-B653933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iPriority w:val="99"/>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semiHidden/>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table" w:styleId="LightShading-Accent5">
    <w:name w:val="Light Shading Accent 5"/>
    <w:basedOn w:val="TableNormal"/>
    <w:uiPriority w:val="60"/>
    <w:semiHidden/>
    <w:unhideWhenUsed/>
    <w:rsid w:val="00EE303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uiPriority w:val="22"/>
    <w:qFormat/>
    <w:rsid w:val="00813002"/>
    <w:rPr>
      <w:b/>
      <w:bCs/>
    </w:rPr>
  </w:style>
  <w:style w:type="paragraph" w:styleId="NoSpacing">
    <w:name w:val="No Spacing"/>
    <w:uiPriority w:val="1"/>
    <w:qFormat/>
    <w:rsid w:val="00813002"/>
    <w:pPr>
      <w:spacing w:after="0" w:line="240" w:lineRule="auto"/>
    </w:pPr>
    <w:rPr>
      <w:rFonts w:ascii="Calibri" w:eastAsia="Times New Roman" w:hAnsi="Calibri" w:cs="Times New Roman"/>
      <w:lang w:val="en-US" w:bidi="en-US"/>
    </w:rPr>
  </w:style>
  <w:style w:type="character" w:styleId="Hyperlink">
    <w:name w:val="Hyperlink"/>
    <w:basedOn w:val="DefaultParagraphFont"/>
    <w:uiPriority w:val="99"/>
    <w:unhideWhenUsed/>
    <w:rsid w:val="00301014"/>
    <w:rPr>
      <w:color w:val="0000FF" w:themeColor="hyperlink"/>
      <w:u w:val="single"/>
    </w:rPr>
  </w:style>
  <w:style w:type="paragraph" w:styleId="BodyText3">
    <w:name w:val="Body Text 3"/>
    <w:basedOn w:val="Normal"/>
    <w:link w:val="BodyText3Char"/>
    <w:uiPriority w:val="99"/>
    <w:unhideWhenUsed/>
    <w:rsid w:val="00915F0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915F0A"/>
    <w:rPr>
      <w:rFonts w:ascii="Times New Roman" w:eastAsia="Times New Roman" w:hAnsi="Times New Roman" w:cs="Times New Roman"/>
      <w:sz w:val="16"/>
      <w:szCs w:val="16"/>
    </w:rPr>
  </w:style>
  <w:style w:type="paragraph" w:customStyle="1" w:styleId="Pa2">
    <w:name w:val="Pa2"/>
    <w:basedOn w:val="Normal"/>
    <w:next w:val="Normal"/>
    <w:uiPriority w:val="99"/>
    <w:rsid w:val="00915F0A"/>
    <w:pPr>
      <w:autoSpaceDE w:val="0"/>
      <w:autoSpaceDN w:val="0"/>
      <w:adjustRightInd w:val="0"/>
      <w:spacing w:after="0" w:line="241" w:lineRule="atLeast"/>
    </w:pPr>
    <w:rPr>
      <w:rFonts w:ascii="Adobe Garamond Pro" w:eastAsia="Calibri" w:hAnsi="Adobe Garamond Pro" w:cs="Times New Roman"/>
      <w:sz w:val="24"/>
      <w:szCs w:val="24"/>
      <w:lang w:val="en-US"/>
    </w:rPr>
  </w:style>
  <w:style w:type="character" w:styleId="FollowedHyperlink">
    <w:name w:val="FollowedHyperlink"/>
    <w:basedOn w:val="DefaultParagraphFont"/>
    <w:uiPriority w:val="99"/>
    <w:semiHidden/>
    <w:unhideWhenUsed/>
    <w:rsid w:val="00550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ghs.afriklandhotels.com/"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mailto:shekudaboh@wateraid.org" TargetMode="External"/><Relationship Id="rId2" Type="http://schemas.openxmlformats.org/officeDocument/2006/relationships/styles" Target="styles.xml"/><Relationship Id="rId16" Type="http://schemas.openxmlformats.org/officeDocument/2006/relationships/hyperlink" Target="mailto:chuchuselma@wateraid.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kudaboh@wateraid.org" TargetMode="External"/><Relationship Id="rId5" Type="http://schemas.openxmlformats.org/officeDocument/2006/relationships/footnotes" Target="footnotes.xml"/><Relationship Id="rId15" Type="http://schemas.openxmlformats.org/officeDocument/2006/relationships/hyperlink" Target="mailto:patrickcheah@wateraid.org"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ripadvisor.com/LocationPhotoDirectLink-g293805-i18870848-Monrovia_Montserrado_County.html" TargetMode="External"/><Relationship Id="rId14" Type="http://schemas.openxmlformats.org/officeDocument/2006/relationships/image" Target="media/image5.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Chiehiura Onyenakie</dc:creator>
  <cp:lastModifiedBy>Sheku Daboh</cp:lastModifiedBy>
  <cp:revision>4</cp:revision>
  <dcterms:created xsi:type="dcterms:W3CDTF">2018-08-17T12:35:00Z</dcterms:created>
  <dcterms:modified xsi:type="dcterms:W3CDTF">2018-08-17T15:06:00Z</dcterms:modified>
</cp:coreProperties>
</file>